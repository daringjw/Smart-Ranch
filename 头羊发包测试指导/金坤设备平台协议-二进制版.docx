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CD96D" w14:textId="77777777" w:rsidR="00C832A9" w:rsidRPr="00E025B4" w:rsidRDefault="00C832A9" w:rsidP="00E025B4">
      <w:pPr>
        <w:ind w:firstLine="0"/>
        <w:jc w:val="left"/>
        <w:rPr>
          <w:rFonts w:asciiTheme="minorEastAsia" w:eastAsiaTheme="minorEastAsia" w:hAnsiTheme="minorEastAsia" w:cs="Times New Roman"/>
        </w:rPr>
      </w:pPr>
    </w:p>
    <w:p w14:paraId="019DD443" w14:textId="77777777" w:rsidR="00590831" w:rsidRPr="004E64DB" w:rsidRDefault="00590831" w:rsidP="002D1144">
      <w:pPr>
        <w:ind w:firstLine="0"/>
        <w:jc w:val="left"/>
        <w:rPr>
          <w:rFonts w:asciiTheme="minorEastAsia" w:eastAsiaTheme="minorEastAsia" w:hAnsiTheme="minorEastAsia" w:cs="Times New Roman"/>
        </w:rPr>
      </w:pPr>
    </w:p>
    <w:p w14:paraId="1EE4C185" w14:textId="77777777" w:rsidR="00C832A9" w:rsidRPr="004E64DB" w:rsidRDefault="00C832A9" w:rsidP="00E025B4">
      <w:pPr>
        <w:ind w:firstLine="0"/>
        <w:jc w:val="left"/>
        <w:rPr>
          <w:rFonts w:asciiTheme="minorEastAsia" w:eastAsiaTheme="minorEastAsia" w:hAnsiTheme="minorEastAsia" w:cs="Times New Roman"/>
        </w:rPr>
      </w:pPr>
    </w:p>
    <w:p w14:paraId="48E0C11E" w14:textId="77777777" w:rsidR="006D5B5F" w:rsidRPr="004E64DB" w:rsidRDefault="006D5B5F" w:rsidP="00E025B4">
      <w:pPr>
        <w:ind w:firstLine="0"/>
        <w:jc w:val="left"/>
        <w:rPr>
          <w:rFonts w:asciiTheme="minorEastAsia" w:eastAsiaTheme="minorEastAsia" w:hAnsiTheme="minorEastAsia" w:cs="Times New Roman"/>
        </w:rPr>
      </w:pPr>
    </w:p>
    <w:p w14:paraId="715D6AE8" w14:textId="77777777" w:rsidR="00463E26" w:rsidRPr="004E64DB" w:rsidRDefault="00463E26" w:rsidP="00E025B4">
      <w:pPr>
        <w:ind w:firstLine="0"/>
        <w:jc w:val="left"/>
        <w:rPr>
          <w:rFonts w:asciiTheme="minorEastAsia" w:eastAsiaTheme="minorEastAsia" w:hAnsiTheme="minorEastAsia" w:cs="Times New Roman"/>
        </w:rPr>
      </w:pPr>
    </w:p>
    <w:p w14:paraId="27DB480F" w14:textId="77777777" w:rsidR="00463E26" w:rsidRPr="004E64DB" w:rsidRDefault="00463E26" w:rsidP="00E025B4">
      <w:pPr>
        <w:ind w:firstLine="0"/>
        <w:jc w:val="left"/>
        <w:rPr>
          <w:rFonts w:asciiTheme="minorEastAsia" w:eastAsiaTheme="minorEastAsia" w:hAnsiTheme="minorEastAsia" w:cs="Times New Roman"/>
        </w:rPr>
      </w:pPr>
    </w:p>
    <w:p w14:paraId="22683201" w14:textId="77777777" w:rsidR="00463E26" w:rsidRPr="004E64DB" w:rsidRDefault="00003329" w:rsidP="00E025B4">
      <w:pPr>
        <w:spacing w:line="360" w:lineRule="auto"/>
        <w:jc w:val="center"/>
        <w:rPr>
          <w:rFonts w:asciiTheme="minorEastAsia" w:eastAsiaTheme="minorEastAsia" w:hAnsiTheme="minorEastAsia" w:cs="Times New Roman"/>
          <w:b/>
          <w:w w:val="80"/>
          <w:sz w:val="72"/>
          <w:szCs w:val="72"/>
        </w:rPr>
      </w:pPr>
      <w:r w:rsidRPr="004E64DB">
        <w:rPr>
          <w:rFonts w:asciiTheme="minorEastAsia" w:eastAsiaTheme="minorEastAsia" w:hAnsiTheme="minorEastAsia" w:cs="Times New Roman" w:hint="eastAsia"/>
          <w:b/>
          <w:w w:val="80"/>
          <w:sz w:val="72"/>
          <w:szCs w:val="72"/>
        </w:rPr>
        <w:t>设备平台</w:t>
      </w:r>
      <w:r w:rsidRPr="004E64DB">
        <w:rPr>
          <w:rFonts w:asciiTheme="minorEastAsia" w:eastAsiaTheme="minorEastAsia" w:hAnsiTheme="minorEastAsia" w:cs="Times New Roman"/>
          <w:b/>
          <w:w w:val="80"/>
          <w:sz w:val="72"/>
          <w:szCs w:val="72"/>
        </w:rPr>
        <w:t>协议</w:t>
      </w:r>
    </w:p>
    <w:p w14:paraId="12531FF1" w14:textId="77777777" w:rsidR="00003329" w:rsidRPr="004E64DB" w:rsidRDefault="00003329" w:rsidP="00E025B4">
      <w:pPr>
        <w:spacing w:line="360" w:lineRule="auto"/>
        <w:jc w:val="center"/>
        <w:rPr>
          <w:rFonts w:asciiTheme="minorEastAsia" w:eastAsiaTheme="minorEastAsia" w:hAnsiTheme="minorEastAsia" w:cs="Times New Roman"/>
          <w:b/>
          <w:w w:val="80"/>
          <w:sz w:val="72"/>
          <w:szCs w:val="72"/>
        </w:rPr>
      </w:pPr>
      <w:r w:rsidRPr="004E64DB">
        <w:rPr>
          <w:rFonts w:asciiTheme="minorEastAsia" w:eastAsiaTheme="minorEastAsia" w:hAnsiTheme="minorEastAsia" w:cs="Times New Roman" w:hint="eastAsia"/>
          <w:b/>
          <w:w w:val="80"/>
          <w:sz w:val="72"/>
          <w:szCs w:val="72"/>
        </w:rPr>
        <w:t>二进制版</w:t>
      </w:r>
    </w:p>
    <w:p w14:paraId="19FD1048" w14:textId="77777777" w:rsidR="00463E26" w:rsidRPr="004E64DB" w:rsidRDefault="00463E26" w:rsidP="00E025B4">
      <w:pPr>
        <w:spacing w:line="336" w:lineRule="auto"/>
        <w:ind w:firstLine="0"/>
        <w:jc w:val="left"/>
        <w:rPr>
          <w:rFonts w:asciiTheme="minorEastAsia" w:eastAsiaTheme="minorEastAsia" w:hAnsiTheme="minorEastAsia"/>
          <w:b/>
          <w:w w:val="80"/>
          <w:sz w:val="52"/>
          <w:szCs w:val="52"/>
        </w:rPr>
      </w:pPr>
    </w:p>
    <w:p w14:paraId="1C6668AF" w14:textId="77777777" w:rsidR="00463E26" w:rsidRPr="004E64DB" w:rsidRDefault="00463E26" w:rsidP="00E025B4">
      <w:pPr>
        <w:spacing w:line="336" w:lineRule="auto"/>
        <w:ind w:firstLine="0"/>
        <w:jc w:val="left"/>
        <w:rPr>
          <w:rFonts w:asciiTheme="minorEastAsia" w:eastAsiaTheme="minorEastAsia" w:hAnsiTheme="minorEastAsia"/>
          <w:b/>
          <w:w w:val="80"/>
          <w:sz w:val="52"/>
          <w:szCs w:val="52"/>
        </w:rPr>
      </w:pPr>
    </w:p>
    <w:p w14:paraId="1FCAC2D7" w14:textId="77777777" w:rsidR="00463E26" w:rsidRPr="004E64DB" w:rsidRDefault="00463E26" w:rsidP="00E025B4">
      <w:pPr>
        <w:spacing w:line="336" w:lineRule="auto"/>
        <w:ind w:firstLine="0"/>
        <w:jc w:val="left"/>
        <w:rPr>
          <w:rFonts w:asciiTheme="minorEastAsia" w:eastAsiaTheme="minorEastAsia" w:hAnsiTheme="minorEastAsia"/>
          <w:b/>
          <w:w w:val="80"/>
          <w:sz w:val="52"/>
          <w:szCs w:val="52"/>
        </w:rPr>
      </w:pPr>
    </w:p>
    <w:p w14:paraId="40A16D99" w14:textId="77777777" w:rsidR="00463E26" w:rsidRPr="004E64DB" w:rsidRDefault="00463E26" w:rsidP="00E025B4">
      <w:pPr>
        <w:spacing w:line="336" w:lineRule="auto"/>
        <w:ind w:firstLine="0"/>
        <w:jc w:val="left"/>
        <w:rPr>
          <w:rFonts w:asciiTheme="minorEastAsia" w:eastAsiaTheme="minorEastAsia" w:hAnsiTheme="minorEastAsia"/>
          <w:b/>
          <w:w w:val="80"/>
          <w:sz w:val="24"/>
          <w:szCs w:val="24"/>
        </w:rPr>
      </w:pPr>
    </w:p>
    <w:p w14:paraId="0BF668F7" w14:textId="77777777" w:rsidR="00463E26" w:rsidRPr="00E025B4" w:rsidRDefault="00463E26" w:rsidP="00E025B4">
      <w:pPr>
        <w:spacing w:line="336" w:lineRule="auto"/>
        <w:ind w:firstLine="0"/>
        <w:jc w:val="center"/>
        <w:rPr>
          <w:rFonts w:asciiTheme="minorEastAsia" w:eastAsiaTheme="minorEastAsia" w:hAnsiTheme="minorEastAsia" w:cs="Times New Roman"/>
          <w:b/>
          <w:w w:val="80"/>
          <w:sz w:val="30"/>
          <w:szCs w:val="30"/>
          <w:u w:val="single"/>
        </w:rPr>
      </w:pPr>
      <w:r w:rsidRPr="004E64DB">
        <w:rPr>
          <w:rFonts w:asciiTheme="minorEastAsia" w:eastAsiaTheme="minorEastAsia" w:hAnsiTheme="minorEastAsia"/>
          <w:b/>
          <w:w w:val="80"/>
          <w:sz w:val="30"/>
          <w:szCs w:val="30"/>
        </w:rPr>
        <w:t>撰写人</w:t>
      </w:r>
      <w:r w:rsidRPr="004E64DB">
        <w:rPr>
          <w:rFonts w:asciiTheme="minorEastAsia" w:eastAsiaTheme="minorEastAsia" w:hAnsiTheme="minorEastAsia" w:hint="eastAsia"/>
          <w:b/>
          <w:w w:val="80"/>
          <w:sz w:val="30"/>
          <w:szCs w:val="30"/>
        </w:rPr>
        <w:t>：</w:t>
      </w:r>
      <w:r w:rsidR="00E025B4">
        <w:rPr>
          <w:rFonts w:asciiTheme="minorEastAsia" w:eastAsiaTheme="minorEastAsia" w:hAnsiTheme="minorEastAsia" w:hint="eastAsia"/>
          <w:b/>
          <w:w w:val="80"/>
          <w:sz w:val="30"/>
          <w:szCs w:val="30"/>
          <w:u w:val="single"/>
        </w:rPr>
        <w:t xml:space="preserve"> </w:t>
      </w:r>
      <w:r w:rsidR="002E6007" w:rsidRPr="004E64DB">
        <w:rPr>
          <w:rFonts w:asciiTheme="minorEastAsia" w:eastAsiaTheme="minorEastAsia" w:hAnsiTheme="minorEastAsia" w:hint="eastAsia"/>
          <w:b/>
          <w:w w:val="80"/>
          <w:sz w:val="30"/>
          <w:szCs w:val="30"/>
          <w:u w:val="single"/>
        </w:rPr>
        <w:t xml:space="preserve"> 张创军</w:t>
      </w:r>
      <w:r w:rsidR="00E025B4" w:rsidRPr="00E025B4">
        <w:rPr>
          <w:rFonts w:asciiTheme="minorEastAsia" w:eastAsiaTheme="minorEastAsia" w:hAnsiTheme="minorEastAsia" w:hint="eastAsia"/>
          <w:b/>
          <w:w w:val="80"/>
          <w:sz w:val="30"/>
          <w:szCs w:val="30"/>
          <w:u w:val="single"/>
        </w:rPr>
        <w:t xml:space="preserve">  </w:t>
      </w:r>
    </w:p>
    <w:p w14:paraId="0725922B" w14:textId="77777777" w:rsidR="00463E26" w:rsidRPr="004E64DB" w:rsidRDefault="00463E26" w:rsidP="00E025B4">
      <w:pPr>
        <w:spacing w:line="336" w:lineRule="auto"/>
        <w:ind w:firstLine="0"/>
        <w:jc w:val="center"/>
        <w:rPr>
          <w:rFonts w:asciiTheme="minorEastAsia" w:eastAsiaTheme="minorEastAsia" w:hAnsiTheme="minorEastAsia" w:cs="Times New Roman"/>
          <w:b/>
          <w:w w:val="80"/>
          <w:sz w:val="30"/>
          <w:szCs w:val="30"/>
        </w:rPr>
      </w:pPr>
      <w:r w:rsidRPr="004E64DB">
        <w:rPr>
          <w:rFonts w:asciiTheme="minorEastAsia" w:eastAsiaTheme="minorEastAsia" w:hAnsiTheme="minorEastAsia" w:cs="Times New Roman"/>
          <w:b/>
          <w:w w:val="80"/>
          <w:sz w:val="30"/>
          <w:szCs w:val="30"/>
        </w:rPr>
        <w:t>审核人：</w:t>
      </w:r>
      <w:r w:rsidRPr="004E64DB">
        <w:rPr>
          <w:rFonts w:asciiTheme="minorEastAsia" w:eastAsiaTheme="minorEastAsia" w:hAnsiTheme="minorEastAsia" w:hint="eastAsia"/>
          <w:b/>
          <w:w w:val="80"/>
          <w:sz w:val="30"/>
          <w:szCs w:val="30"/>
          <w:u w:val="single"/>
        </w:rPr>
        <w:t xml:space="preserve"> </w:t>
      </w:r>
      <w:r w:rsidR="00B63CDA" w:rsidRPr="004E64DB">
        <w:rPr>
          <w:rFonts w:asciiTheme="minorEastAsia" w:eastAsiaTheme="minorEastAsia" w:hAnsiTheme="minorEastAsia" w:hint="eastAsia"/>
          <w:b/>
          <w:w w:val="80"/>
          <w:sz w:val="30"/>
          <w:szCs w:val="30"/>
          <w:u w:val="single"/>
        </w:rPr>
        <w:t xml:space="preserve"> </w:t>
      </w:r>
      <w:r w:rsidR="00003329" w:rsidRPr="004E64DB">
        <w:rPr>
          <w:rFonts w:asciiTheme="minorEastAsia" w:eastAsiaTheme="minorEastAsia" w:hAnsiTheme="minorEastAsia" w:hint="eastAsia"/>
          <w:b/>
          <w:w w:val="80"/>
          <w:sz w:val="30"/>
          <w:szCs w:val="30"/>
          <w:u w:val="single"/>
        </w:rPr>
        <w:t>关建明</w:t>
      </w:r>
      <w:r w:rsidR="00E025B4">
        <w:rPr>
          <w:rFonts w:asciiTheme="minorEastAsia" w:eastAsiaTheme="minorEastAsia" w:hAnsiTheme="minorEastAsia" w:hint="eastAsia"/>
          <w:b/>
          <w:w w:val="80"/>
          <w:sz w:val="30"/>
          <w:szCs w:val="30"/>
          <w:u w:val="single"/>
        </w:rPr>
        <w:t xml:space="preserve">  </w:t>
      </w:r>
    </w:p>
    <w:p w14:paraId="47652535" w14:textId="77777777" w:rsidR="00C832A9" w:rsidRPr="004E64DB" w:rsidRDefault="00C832A9" w:rsidP="00E025B4">
      <w:pPr>
        <w:ind w:firstLine="0"/>
        <w:jc w:val="left"/>
        <w:rPr>
          <w:rFonts w:asciiTheme="minorEastAsia" w:eastAsiaTheme="minorEastAsia" w:hAnsiTheme="minorEastAsia" w:cs="Times New Roman"/>
          <w:sz w:val="30"/>
          <w:szCs w:val="30"/>
        </w:rPr>
      </w:pPr>
    </w:p>
    <w:p w14:paraId="0E5134D4" w14:textId="77777777" w:rsidR="00C832A9" w:rsidRPr="004E64DB" w:rsidRDefault="00C832A9" w:rsidP="00E025B4">
      <w:pPr>
        <w:ind w:firstLine="0"/>
        <w:jc w:val="left"/>
        <w:rPr>
          <w:rFonts w:asciiTheme="minorEastAsia" w:eastAsiaTheme="minorEastAsia" w:hAnsiTheme="minorEastAsia" w:cs="Times New Roman"/>
        </w:rPr>
      </w:pPr>
    </w:p>
    <w:p w14:paraId="5C6462EF" w14:textId="77777777" w:rsidR="007C07A1" w:rsidRPr="004E64DB" w:rsidRDefault="007C07A1" w:rsidP="002D1144">
      <w:pPr>
        <w:ind w:firstLine="0"/>
        <w:jc w:val="left"/>
        <w:rPr>
          <w:rFonts w:asciiTheme="minorEastAsia" w:eastAsiaTheme="minorEastAsia" w:hAnsiTheme="minorEastAsia" w:cs="Times New Roman"/>
        </w:rPr>
      </w:pPr>
    </w:p>
    <w:p w14:paraId="12345454" w14:textId="77777777" w:rsidR="001C312F" w:rsidRPr="004E64DB" w:rsidRDefault="001C312F" w:rsidP="002D1144">
      <w:pPr>
        <w:ind w:firstLine="0"/>
        <w:jc w:val="left"/>
        <w:rPr>
          <w:rFonts w:asciiTheme="minorEastAsia" w:eastAsiaTheme="minorEastAsia" w:hAnsiTheme="minorEastAsia" w:cs="Times New Roman"/>
        </w:rPr>
      </w:pPr>
    </w:p>
    <w:p w14:paraId="7C93C466" w14:textId="77777777" w:rsidR="007C07A1" w:rsidRPr="004E64DB" w:rsidRDefault="005342E3" w:rsidP="00E025B4">
      <w:pPr>
        <w:jc w:val="center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/>
          <w:noProof/>
        </w:rPr>
        <w:drawing>
          <wp:inline distT="0" distB="0" distL="0" distR="0" wp14:anchorId="7D3BC87E" wp14:editId="79878866">
            <wp:extent cx="1148715" cy="1089660"/>
            <wp:effectExtent l="0" t="0" r="0" b="0"/>
            <wp:docPr id="2" name="图片 2" descr="金坤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金坤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1" t="5679" r="6017" b="6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715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26B80" w14:textId="77777777" w:rsidR="007C07A1" w:rsidRPr="004E64DB" w:rsidRDefault="007C07A1" w:rsidP="00E025B4">
      <w:pPr>
        <w:jc w:val="center"/>
        <w:rPr>
          <w:rFonts w:asciiTheme="minorEastAsia" w:eastAsiaTheme="minorEastAsia" w:hAnsiTheme="minorEastAsia"/>
          <w:sz w:val="28"/>
          <w:szCs w:val="28"/>
        </w:rPr>
      </w:pPr>
      <w:r w:rsidRPr="004E64DB">
        <w:rPr>
          <w:rFonts w:asciiTheme="minorEastAsia" w:eastAsiaTheme="minorEastAsia" w:hAnsiTheme="minorEastAsia" w:hint="eastAsia"/>
          <w:sz w:val="28"/>
          <w:szCs w:val="28"/>
        </w:rPr>
        <w:t>北京金坤科创技术有限公司</w:t>
      </w:r>
    </w:p>
    <w:p w14:paraId="4842DD73" w14:textId="77777777" w:rsidR="00161D85" w:rsidRPr="004E64DB" w:rsidRDefault="00537F6E" w:rsidP="002D1144">
      <w:pPr>
        <w:jc w:val="left"/>
        <w:rPr>
          <w:rFonts w:asciiTheme="minorEastAsia" w:eastAsiaTheme="minorEastAsia" w:hAnsiTheme="minorEastAsia"/>
          <w:b/>
          <w:sz w:val="28"/>
          <w:szCs w:val="28"/>
          <w:lang w:val="zh-CN"/>
        </w:rPr>
      </w:pPr>
      <w:r w:rsidRPr="004E64DB">
        <w:rPr>
          <w:rFonts w:asciiTheme="minorEastAsia" w:eastAsiaTheme="minorEastAsia" w:hAnsiTheme="minorEastAsia" w:cs="Times New Roman"/>
        </w:rPr>
        <w:br w:type="page"/>
      </w:r>
      <w:r w:rsidR="00161D85" w:rsidRPr="004E64DB">
        <w:rPr>
          <w:rFonts w:asciiTheme="minorEastAsia" w:eastAsiaTheme="minorEastAsia" w:hAnsiTheme="minorEastAsia"/>
          <w:b/>
          <w:sz w:val="28"/>
          <w:szCs w:val="28"/>
          <w:lang w:val="zh-CN"/>
        </w:rPr>
        <w:lastRenderedPageBreak/>
        <w:t>修订记录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1371"/>
        <w:gridCol w:w="1179"/>
        <w:gridCol w:w="4719"/>
      </w:tblGrid>
      <w:tr w:rsidR="00161D85" w:rsidRPr="004E64DB" w14:paraId="649784E5" w14:textId="77777777" w:rsidTr="007F3A08">
        <w:trPr>
          <w:jc w:val="center"/>
        </w:trPr>
        <w:tc>
          <w:tcPr>
            <w:tcW w:w="1034" w:type="dxa"/>
            <w:shd w:val="clear" w:color="auto" w:fill="auto"/>
          </w:tcPr>
          <w:p w14:paraId="48365759" w14:textId="77777777" w:rsidR="00161D85" w:rsidRPr="004E64DB" w:rsidRDefault="00161D85" w:rsidP="00E025B4">
            <w:pPr>
              <w:ind w:firstLine="0"/>
              <w:jc w:val="center"/>
              <w:rPr>
                <w:rFonts w:asciiTheme="minorEastAsia" w:eastAsiaTheme="minorEastAsia" w:hAnsiTheme="minorEastAsia"/>
                <w:lang w:val="zh-CN"/>
              </w:rPr>
            </w:pPr>
            <w:r w:rsidRPr="004E64DB">
              <w:rPr>
                <w:rFonts w:asciiTheme="minorEastAsia" w:eastAsiaTheme="minorEastAsia" w:hAnsiTheme="minorEastAsia"/>
                <w:lang w:val="zh-CN"/>
              </w:rPr>
              <w:t>修订人</w:t>
            </w:r>
          </w:p>
        </w:tc>
        <w:tc>
          <w:tcPr>
            <w:tcW w:w="1371" w:type="dxa"/>
            <w:shd w:val="clear" w:color="auto" w:fill="auto"/>
          </w:tcPr>
          <w:p w14:paraId="67C1D19D" w14:textId="77777777" w:rsidR="00161D85" w:rsidRPr="004E64DB" w:rsidRDefault="00161D85" w:rsidP="00E025B4">
            <w:pPr>
              <w:ind w:firstLine="0"/>
              <w:jc w:val="center"/>
              <w:rPr>
                <w:rFonts w:asciiTheme="minorEastAsia" w:eastAsiaTheme="minorEastAsia" w:hAnsiTheme="minorEastAsia"/>
                <w:lang w:val="zh-CN"/>
              </w:rPr>
            </w:pPr>
            <w:r w:rsidRPr="004E64DB">
              <w:rPr>
                <w:rFonts w:asciiTheme="minorEastAsia" w:eastAsiaTheme="minorEastAsia" w:hAnsiTheme="minorEastAsia"/>
                <w:lang w:val="zh-CN"/>
              </w:rPr>
              <w:t>修订日期</w:t>
            </w:r>
          </w:p>
        </w:tc>
        <w:tc>
          <w:tcPr>
            <w:tcW w:w="1179" w:type="dxa"/>
            <w:shd w:val="clear" w:color="auto" w:fill="auto"/>
          </w:tcPr>
          <w:p w14:paraId="11935D8A" w14:textId="77777777" w:rsidR="00161D85" w:rsidRPr="004E64DB" w:rsidRDefault="00161D85" w:rsidP="00E025B4">
            <w:pPr>
              <w:ind w:firstLine="0"/>
              <w:jc w:val="center"/>
              <w:rPr>
                <w:rFonts w:asciiTheme="minorEastAsia" w:eastAsiaTheme="minorEastAsia" w:hAnsiTheme="minorEastAsia"/>
                <w:lang w:val="zh-CN"/>
              </w:rPr>
            </w:pPr>
            <w:r w:rsidRPr="004E64DB">
              <w:rPr>
                <w:rFonts w:asciiTheme="minorEastAsia" w:eastAsiaTheme="minorEastAsia" w:hAnsiTheme="minorEastAsia"/>
                <w:lang w:val="zh-CN"/>
              </w:rPr>
              <w:t>版本号</w:t>
            </w:r>
          </w:p>
        </w:tc>
        <w:tc>
          <w:tcPr>
            <w:tcW w:w="4719" w:type="dxa"/>
            <w:shd w:val="clear" w:color="auto" w:fill="auto"/>
          </w:tcPr>
          <w:p w14:paraId="5D782104" w14:textId="77777777" w:rsidR="00161D85" w:rsidRPr="004E64DB" w:rsidRDefault="00161D85" w:rsidP="00E025B4">
            <w:pPr>
              <w:jc w:val="center"/>
              <w:rPr>
                <w:rFonts w:asciiTheme="minorEastAsia" w:eastAsiaTheme="minorEastAsia" w:hAnsiTheme="minorEastAsia"/>
                <w:lang w:val="zh-CN"/>
              </w:rPr>
            </w:pPr>
            <w:r w:rsidRPr="004E64DB">
              <w:rPr>
                <w:rFonts w:asciiTheme="minorEastAsia" w:eastAsiaTheme="minorEastAsia" w:hAnsiTheme="minorEastAsia"/>
                <w:lang w:val="zh-CN"/>
              </w:rPr>
              <w:t>描述</w:t>
            </w:r>
          </w:p>
        </w:tc>
      </w:tr>
      <w:tr w:rsidR="00161D85" w:rsidRPr="004E64DB" w14:paraId="57D9DDB5" w14:textId="77777777" w:rsidTr="007F3A08">
        <w:trPr>
          <w:jc w:val="center"/>
        </w:trPr>
        <w:tc>
          <w:tcPr>
            <w:tcW w:w="1034" w:type="dxa"/>
            <w:shd w:val="clear" w:color="auto" w:fill="auto"/>
          </w:tcPr>
          <w:p w14:paraId="23D23B5B" w14:textId="77777777" w:rsidR="00161D85" w:rsidRPr="004E64DB" w:rsidRDefault="00F45E8C" w:rsidP="007F3A08">
            <w:pPr>
              <w:ind w:firstLine="0"/>
              <w:jc w:val="left"/>
              <w:rPr>
                <w:rFonts w:asciiTheme="minorEastAsia" w:eastAsiaTheme="minorEastAsia" w:hAnsiTheme="minorEastAsia" w:cs="Times New Roman"/>
                <w:lang w:val="zh-CN"/>
              </w:rPr>
            </w:pPr>
            <w:r w:rsidRPr="004E64DB">
              <w:rPr>
                <w:rFonts w:asciiTheme="minorEastAsia" w:eastAsiaTheme="minorEastAsia" w:hAnsiTheme="minorEastAsia" w:cs="Times New Roman" w:hint="eastAsia"/>
                <w:lang w:val="zh-CN"/>
              </w:rPr>
              <w:t>张创军</w:t>
            </w:r>
          </w:p>
        </w:tc>
        <w:tc>
          <w:tcPr>
            <w:tcW w:w="1371" w:type="dxa"/>
            <w:shd w:val="clear" w:color="auto" w:fill="auto"/>
          </w:tcPr>
          <w:p w14:paraId="533BD6B1" w14:textId="77777777" w:rsidR="00161D85" w:rsidRPr="004E64DB" w:rsidRDefault="000E52D6" w:rsidP="007F3A08">
            <w:pPr>
              <w:ind w:firstLine="0"/>
              <w:jc w:val="left"/>
              <w:rPr>
                <w:rFonts w:asciiTheme="minorEastAsia" w:eastAsiaTheme="minorEastAsia" w:hAnsiTheme="minorEastAsia" w:cs="Times New Roman"/>
                <w:lang w:val="zh-CN"/>
              </w:rPr>
            </w:pPr>
            <w:r w:rsidRPr="004E64DB">
              <w:rPr>
                <w:rFonts w:asciiTheme="minorEastAsia" w:eastAsiaTheme="minorEastAsia" w:hAnsiTheme="minorEastAsia" w:cs="Times New Roman"/>
                <w:lang w:val="zh-CN"/>
              </w:rPr>
              <w:t>201</w:t>
            </w:r>
            <w:r w:rsidR="00003329" w:rsidRPr="004E64DB">
              <w:rPr>
                <w:rFonts w:asciiTheme="minorEastAsia" w:eastAsiaTheme="minorEastAsia" w:hAnsiTheme="minorEastAsia" w:cs="Times New Roman"/>
                <w:lang w:val="zh-CN"/>
              </w:rPr>
              <w:t>8</w:t>
            </w:r>
            <w:r w:rsidRPr="004E64DB">
              <w:rPr>
                <w:rFonts w:asciiTheme="minorEastAsia" w:eastAsiaTheme="minorEastAsia" w:hAnsiTheme="minorEastAsia" w:cs="Times New Roman"/>
                <w:lang w:val="zh-CN"/>
              </w:rPr>
              <w:t>-0</w:t>
            </w:r>
            <w:r w:rsidR="00003329" w:rsidRPr="004E64DB">
              <w:rPr>
                <w:rFonts w:asciiTheme="minorEastAsia" w:eastAsiaTheme="minorEastAsia" w:hAnsiTheme="minorEastAsia" w:cs="Times New Roman"/>
                <w:lang w:val="zh-CN"/>
              </w:rPr>
              <w:t>1</w:t>
            </w:r>
            <w:r w:rsidRPr="004E64DB">
              <w:rPr>
                <w:rFonts w:asciiTheme="minorEastAsia" w:eastAsiaTheme="minorEastAsia" w:hAnsiTheme="minorEastAsia" w:cs="Times New Roman"/>
                <w:lang w:val="zh-CN"/>
              </w:rPr>
              <w:t>-</w:t>
            </w:r>
            <w:r w:rsidR="00003329" w:rsidRPr="004E64DB">
              <w:rPr>
                <w:rFonts w:asciiTheme="minorEastAsia" w:eastAsiaTheme="minorEastAsia" w:hAnsiTheme="minorEastAsia" w:cs="Times New Roman"/>
                <w:lang w:val="zh-CN"/>
              </w:rPr>
              <w:t>08</w:t>
            </w:r>
          </w:p>
        </w:tc>
        <w:tc>
          <w:tcPr>
            <w:tcW w:w="1179" w:type="dxa"/>
            <w:shd w:val="clear" w:color="auto" w:fill="auto"/>
          </w:tcPr>
          <w:p w14:paraId="39A82CD4" w14:textId="77777777" w:rsidR="00161D85" w:rsidRPr="004E64DB" w:rsidRDefault="005E4B38" w:rsidP="007F3A08">
            <w:pPr>
              <w:ind w:firstLine="0"/>
              <w:jc w:val="left"/>
              <w:rPr>
                <w:rFonts w:asciiTheme="minorEastAsia" w:eastAsiaTheme="minorEastAsia" w:hAnsiTheme="minorEastAsia" w:cs="Times New Roman"/>
                <w:lang w:val="zh-CN"/>
              </w:rPr>
            </w:pPr>
            <w:r w:rsidRPr="004E64DB">
              <w:rPr>
                <w:rFonts w:asciiTheme="minorEastAsia" w:eastAsiaTheme="minorEastAsia" w:hAnsiTheme="minorEastAsia" w:cs="Times New Roman"/>
                <w:lang w:val="zh-CN"/>
              </w:rPr>
              <w:t>V</w:t>
            </w:r>
            <w:r w:rsidR="00003329" w:rsidRPr="004E64DB">
              <w:rPr>
                <w:rFonts w:asciiTheme="minorEastAsia" w:eastAsiaTheme="minorEastAsia" w:hAnsiTheme="minorEastAsia" w:cs="Times New Roman"/>
                <w:lang w:val="zh-CN"/>
              </w:rPr>
              <w:t>0.8</w:t>
            </w:r>
          </w:p>
        </w:tc>
        <w:tc>
          <w:tcPr>
            <w:tcW w:w="4719" w:type="dxa"/>
            <w:shd w:val="clear" w:color="auto" w:fill="auto"/>
          </w:tcPr>
          <w:p w14:paraId="03CC8368" w14:textId="77777777" w:rsidR="003450C3" w:rsidRPr="004E64DB" w:rsidRDefault="00003329" w:rsidP="007F3A08">
            <w:pPr>
              <w:ind w:firstLine="0"/>
              <w:jc w:val="left"/>
              <w:rPr>
                <w:rFonts w:asciiTheme="minorEastAsia" w:eastAsiaTheme="minorEastAsia" w:hAnsiTheme="minorEastAsia" w:cs="Times New Roman"/>
                <w:lang w:val="zh-CN"/>
              </w:rPr>
            </w:pPr>
            <w:r w:rsidRPr="004E64DB">
              <w:rPr>
                <w:rFonts w:asciiTheme="minorEastAsia" w:eastAsiaTheme="minorEastAsia" w:hAnsiTheme="minorEastAsia" w:hint="eastAsia"/>
                <w:lang w:val="zh-CN"/>
              </w:rPr>
              <w:t>创建</w:t>
            </w:r>
          </w:p>
        </w:tc>
      </w:tr>
      <w:tr w:rsidR="00A822F0" w:rsidRPr="004E64DB" w14:paraId="4408274A" w14:textId="77777777" w:rsidTr="007F3A08">
        <w:trPr>
          <w:jc w:val="center"/>
        </w:trPr>
        <w:tc>
          <w:tcPr>
            <w:tcW w:w="1034" w:type="dxa"/>
            <w:shd w:val="clear" w:color="auto" w:fill="auto"/>
          </w:tcPr>
          <w:p w14:paraId="5C1B5A0B" w14:textId="77777777" w:rsidR="00A822F0" w:rsidRPr="004E64DB" w:rsidRDefault="00555263" w:rsidP="007F3A08">
            <w:pPr>
              <w:ind w:firstLine="0"/>
              <w:jc w:val="left"/>
              <w:rPr>
                <w:rFonts w:asciiTheme="minorEastAsia" w:eastAsiaTheme="minorEastAsia" w:hAnsiTheme="minorEastAsia" w:cs="Times New Roman"/>
                <w:lang w:val="zh-CN"/>
              </w:rPr>
            </w:pPr>
            <w:r w:rsidRPr="004E64DB">
              <w:rPr>
                <w:rFonts w:asciiTheme="minorEastAsia" w:eastAsiaTheme="minorEastAsia" w:hAnsiTheme="minorEastAsia" w:cs="Times New Roman" w:hint="eastAsia"/>
                <w:lang w:val="zh-CN"/>
              </w:rPr>
              <w:t>张创军</w:t>
            </w:r>
          </w:p>
        </w:tc>
        <w:tc>
          <w:tcPr>
            <w:tcW w:w="1371" w:type="dxa"/>
            <w:shd w:val="clear" w:color="auto" w:fill="auto"/>
          </w:tcPr>
          <w:p w14:paraId="205A4A6A" w14:textId="77777777" w:rsidR="00A822F0" w:rsidRPr="004E64DB" w:rsidRDefault="00555263" w:rsidP="007F3A08">
            <w:pPr>
              <w:ind w:firstLine="0"/>
              <w:jc w:val="left"/>
              <w:rPr>
                <w:rFonts w:asciiTheme="minorEastAsia" w:eastAsiaTheme="minorEastAsia" w:hAnsiTheme="minorEastAsia" w:cs="Times New Roman"/>
                <w:lang w:val="zh-CN"/>
              </w:rPr>
            </w:pPr>
            <w:r w:rsidRPr="004E64DB">
              <w:rPr>
                <w:rFonts w:asciiTheme="minorEastAsia" w:eastAsiaTheme="minorEastAsia" w:hAnsiTheme="minorEastAsia" w:cs="Times New Roman" w:hint="eastAsia"/>
                <w:lang w:val="zh-CN"/>
              </w:rPr>
              <w:t>2</w:t>
            </w:r>
            <w:r w:rsidRPr="004E64DB">
              <w:rPr>
                <w:rFonts w:asciiTheme="minorEastAsia" w:eastAsiaTheme="minorEastAsia" w:hAnsiTheme="minorEastAsia" w:cs="Times New Roman"/>
                <w:lang w:val="zh-CN"/>
              </w:rPr>
              <w:t>018-01-20</w:t>
            </w:r>
          </w:p>
        </w:tc>
        <w:tc>
          <w:tcPr>
            <w:tcW w:w="1179" w:type="dxa"/>
            <w:shd w:val="clear" w:color="auto" w:fill="auto"/>
          </w:tcPr>
          <w:p w14:paraId="42E585FF" w14:textId="77777777" w:rsidR="00A822F0" w:rsidRPr="004E64DB" w:rsidRDefault="00555263" w:rsidP="007F3A08">
            <w:pPr>
              <w:ind w:firstLine="0"/>
              <w:jc w:val="left"/>
              <w:rPr>
                <w:rFonts w:asciiTheme="minorEastAsia" w:eastAsiaTheme="minorEastAsia" w:hAnsiTheme="minorEastAsia" w:cs="Times New Roman"/>
                <w:lang w:val="zh-CN"/>
              </w:rPr>
            </w:pPr>
            <w:r w:rsidRPr="004E64DB">
              <w:rPr>
                <w:rFonts w:asciiTheme="minorEastAsia" w:eastAsiaTheme="minorEastAsia" w:hAnsiTheme="minorEastAsia" w:cs="Times New Roman" w:hint="eastAsia"/>
                <w:lang w:val="zh-CN"/>
              </w:rPr>
              <w:t>V</w:t>
            </w:r>
            <w:r w:rsidRPr="004E64DB">
              <w:rPr>
                <w:rFonts w:asciiTheme="minorEastAsia" w:eastAsiaTheme="minorEastAsia" w:hAnsiTheme="minorEastAsia" w:cs="Times New Roman"/>
                <w:lang w:val="zh-CN"/>
              </w:rPr>
              <w:t>0.81</w:t>
            </w:r>
          </w:p>
        </w:tc>
        <w:tc>
          <w:tcPr>
            <w:tcW w:w="4719" w:type="dxa"/>
            <w:shd w:val="clear" w:color="auto" w:fill="auto"/>
          </w:tcPr>
          <w:p w14:paraId="7A525808" w14:textId="77777777" w:rsidR="00A822F0" w:rsidRPr="004E64DB" w:rsidRDefault="00555263" w:rsidP="007F3A08">
            <w:pPr>
              <w:ind w:firstLine="0"/>
              <w:jc w:val="left"/>
              <w:rPr>
                <w:rFonts w:asciiTheme="minorEastAsia" w:eastAsiaTheme="minorEastAsia" w:hAnsiTheme="minorEastAsia" w:cs="Times New Roman"/>
                <w:lang w:val="zh-CN"/>
              </w:rPr>
            </w:pPr>
            <w:r w:rsidRPr="004E64DB">
              <w:rPr>
                <w:rFonts w:asciiTheme="minorEastAsia" w:eastAsiaTheme="minorEastAsia" w:hAnsiTheme="minorEastAsia" w:cs="Times New Roman"/>
                <w:lang w:val="zh-CN"/>
              </w:rPr>
              <w:t>修改小羊位置包结构</w:t>
            </w:r>
            <w:r w:rsidR="00193263" w:rsidRPr="004E64DB">
              <w:rPr>
                <w:rFonts w:asciiTheme="minorEastAsia" w:eastAsiaTheme="minorEastAsia" w:hAnsiTheme="minorEastAsia" w:cs="Times New Roman" w:hint="eastAsia"/>
                <w:lang w:val="zh-CN"/>
              </w:rPr>
              <w:t>，</w:t>
            </w:r>
            <w:r w:rsidR="00193263" w:rsidRPr="004E64DB">
              <w:rPr>
                <w:rFonts w:asciiTheme="minorEastAsia" w:eastAsiaTheme="minorEastAsia" w:hAnsiTheme="minorEastAsia" w:cs="Times New Roman"/>
                <w:lang w:val="zh-CN"/>
              </w:rPr>
              <w:t>增加</w:t>
            </w:r>
            <w:r w:rsidR="00193263" w:rsidRPr="004E64DB">
              <w:rPr>
                <w:rFonts w:asciiTheme="minorEastAsia" w:eastAsiaTheme="minorEastAsia" w:hAnsiTheme="minorEastAsia" w:cs="Times New Roman" w:hint="eastAsia"/>
                <w:lang w:val="zh-CN"/>
              </w:rPr>
              <w:t>小羊</w:t>
            </w:r>
            <w:r w:rsidR="00193263" w:rsidRPr="004E64DB">
              <w:rPr>
                <w:rFonts w:asciiTheme="minorEastAsia" w:eastAsiaTheme="minorEastAsia" w:hAnsiTheme="minorEastAsia" w:cs="Times New Roman"/>
                <w:lang w:val="zh-CN"/>
              </w:rPr>
              <w:t>和登录的实际数据样例</w:t>
            </w:r>
          </w:p>
        </w:tc>
      </w:tr>
      <w:tr w:rsidR="00A822F0" w:rsidRPr="004E64DB" w14:paraId="09C9E7A1" w14:textId="77777777" w:rsidTr="007F3A08">
        <w:trPr>
          <w:jc w:val="center"/>
        </w:trPr>
        <w:tc>
          <w:tcPr>
            <w:tcW w:w="1034" w:type="dxa"/>
            <w:shd w:val="clear" w:color="auto" w:fill="auto"/>
          </w:tcPr>
          <w:p w14:paraId="07D80971" w14:textId="77777777" w:rsidR="00A822F0" w:rsidRPr="004E64DB" w:rsidRDefault="003B65E4" w:rsidP="007F3A08">
            <w:pPr>
              <w:ind w:firstLine="0"/>
              <w:jc w:val="left"/>
              <w:rPr>
                <w:rFonts w:asciiTheme="minorEastAsia" w:eastAsiaTheme="minorEastAsia" w:hAnsiTheme="minorEastAsia" w:cs="Times New Roman"/>
                <w:lang w:val="zh-CN"/>
              </w:rPr>
            </w:pPr>
            <w:r w:rsidRPr="004E64DB">
              <w:rPr>
                <w:rFonts w:asciiTheme="minorEastAsia" w:eastAsiaTheme="minorEastAsia" w:hAnsiTheme="minorEastAsia" w:cs="Times New Roman" w:hint="eastAsia"/>
                <w:lang w:val="zh-CN"/>
              </w:rPr>
              <w:t>张创军</w:t>
            </w:r>
          </w:p>
        </w:tc>
        <w:tc>
          <w:tcPr>
            <w:tcW w:w="1371" w:type="dxa"/>
            <w:shd w:val="clear" w:color="auto" w:fill="auto"/>
          </w:tcPr>
          <w:p w14:paraId="05EEF970" w14:textId="77777777" w:rsidR="00A822F0" w:rsidRPr="004E64DB" w:rsidRDefault="003B65E4" w:rsidP="007F3A08">
            <w:pPr>
              <w:ind w:firstLine="0"/>
              <w:jc w:val="left"/>
              <w:rPr>
                <w:rFonts w:asciiTheme="minorEastAsia" w:eastAsiaTheme="minorEastAsia" w:hAnsiTheme="minorEastAsia" w:cs="Times New Roman"/>
                <w:lang w:val="zh-CN"/>
              </w:rPr>
            </w:pPr>
            <w:r w:rsidRPr="004E64DB">
              <w:rPr>
                <w:rFonts w:asciiTheme="minorEastAsia" w:eastAsiaTheme="minorEastAsia" w:hAnsiTheme="minorEastAsia" w:cs="Times New Roman" w:hint="eastAsia"/>
                <w:lang w:val="zh-CN"/>
              </w:rPr>
              <w:t>2</w:t>
            </w:r>
            <w:r w:rsidRPr="004E64DB">
              <w:rPr>
                <w:rFonts w:asciiTheme="minorEastAsia" w:eastAsiaTheme="minorEastAsia" w:hAnsiTheme="minorEastAsia" w:cs="Times New Roman"/>
                <w:lang w:val="zh-CN"/>
              </w:rPr>
              <w:t>018-02</w:t>
            </w:r>
            <w:r w:rsidR="00363B50">
              <w:rPr>
                <w:rFonts w:asciiTheme="minorEastAsia" w:eastAsiaTheme="minorEastAsia" w:hAnsiTheme="minorEastAsia" w:cs="Times New Roman"/>
                <w:lang w:val="zh-CN"/>
              </w:rPr>
              <w:t>-</w:t>
            </w:r>
            <w:r w:rsidRPr="004E64DB">
              <w:rPr>
                <w:rFonts w:asciiTheme="minorEastAsia" w:eastAsiaTheme="minorEastAsia" w:hAnsiTheme="minorEastAsia" w:cs="Times New Roman"/>
                <w:lang w:val="zh-CN"/>
              </w:rPr>
              <w:t>07</w:t>
            </w:r>
          </w:p>
        </w:tc>
        <w:tc>
          <w:tcPr>
            <w:tcW w:w="1179" w:type="dxa"/>
            <w:shd w:val="clear" w:color="auto" w:fill="auto"/>
          </w:tcPr>
          <w:p w14:paraId="3BE3F8CE" w14:textId="77777777" w:rsidR="00A822F0" w:rsidRPr="004E64DB" w:rsidRDefault="003B65E4" w:rsidP="007F3A08">
            <w:pPr>
              <w:ind w:firstLine="0"/>
              <w:jc w:val="left"/>
              <w:rPr>
                <w:rFonts w:asciiTheme="minorEastAsia" w:eastAsiaTheme="minorEastAsia" w:hAnsiTheme="minorEastAsia" w:cs="Times New Roman"/>
                <w:lang w:val="zh-CN"/>
              </w:rPr>
            </w:pPr>
            <w:r w:rsidRPr="004E64DB">
              <w:rPr>
                <w:rFonts w:asciiTheme="minorEastAsia" w:eastAsiaTheme="minorEastAsia" w:hAnsiTheme="minorEastAsia" w:cs="Times New Roman"/>
                <w:lang w:val="zh-CN"/>
              </w:rPr>
              <w:t>V0.82</w:t>
            </w:r>
          </w:p>
        </w:tc>
        <w:tc>
          <w:tcPr>
            <w:tcW w:w="4719" w:type="dxa"/>
            <w:shd w:val="clear" w:color="auto" w:fill="auto"/>
          </w:tcPr>
          <w:p w14:paraId="33CCDCBD" w14:textId="77777777" w:rsidR="006E26E8" w:rsidRPr="004E64DB" w:rsidRDefault="006E26E8" w:rsidP="007F3A08">
            <w:pPr>
              <w:pStyle w:val="aa"/>
              <w:numPr>
                <w:ilvl w:val="0"/>
                <w:numId w:val="35"/>
              </w:numPr>
              <w:ind w:firstLineChars="0"/>
              <w:jc w:val="left"/>
              <w:rPr>
                <w:rFonts w:asciiTheme="minorEastAsia" w:eastAsiaTheme="minorEastAsia" w:hAnsiTheme="minorEastAsia" w:cs="Times New Roman"/>
                <w:lang w:val="zh-CN"/>
              </w:rPr>
            </w:pPr>
            <w:r w:rsidRPr="004E64DB">
              <w:rPr>
                <w:rFonts w:asciiTheme="minorEastAsia" w:eastAsiaTheme="minorEastAsia" w:hAnsiTheme="minorEastAsia" w:cs="Times New Roman" w:hint="eastAsia"/>
                <w:lang w:val="zh-CN"/>
              </w:rPr>
              <w:t>修改</w:t>
            </w:r>
            <w:r w:rsidRPr="004E64DB">
              <w:rPr>
                <w:rFonts w:asciiTheme="minorEastAsia" w:eastAsiaTheme="minorEastAsia" w:hAnsiTheme="minorEastAsia" w:cs="Times New Roman"/>
                <w:lang w:val="zh-CN"/>
              </w:rPr>
              <w:t>了电压字段的位置。</w:t>
            </w:r>
          </w:p>
          <w:p w14:paraId="553D19B2" w14:textId="77777777" w:rsidR="006E26E8" w:rsidRDefault="006E26E8" w:rsidP="007F3A08">
            <w:pPr>
              <w:pStyle w:val="aa"/>
              <w:numPr>
                <w:ilvl w:val="0"/>
                <w:numId w:val="35"/>
              </w:numPr>
              <w:ind w:firstLineChars="0"/>
              <w:jc w:val="left"/>
              <w:rPr>
                <w:rFonts w:asciiTheme="minorEastAsia" w:eastAsiaTheme="minorEastAsia" w:hAnsiTheme="minorEastAsia" w:cs="Times New Roman"/>
                <w:lang w:val="zh-CN"/>
              </w:rPr>
            </w:pPr>
            <w:r w:rsidRPr="004E64DB">
              <w:rPr>
                <w:rFonts w:asciiTheme="minorEastAsia" w:eastAsiaTheme="minorEastAsia" w:hAnsiTheme="minorEastAsia" w:cs="Times New Roman" w:hint="eastAsia"/>
                <w:lang w:val="zh-CN"/>
              </w:rPr>
              <w:t>增加</w:t>
            </w:r>
            <w:r w:rsidRPr="004E64DB">
              <w:rPr>
                <w:rFonts w:asciiTheme="minorEastAsia" w:eastAsiaTheme="minorEastAsia" w:hAnsiTheme="minorEastAsia" w:cs="Times New Roman"/>
                <w:lang w:val="zh-CN"/>
              </w:rPr>
              <w:t>了</w:t>
            </w:r>
            <w:r w:rsidRPr="004E64DB">
              <w:rPr>
                <w:rFonts w:asciiTheme="minorEastAsia" w:eastAsiaTheme="minorEastAsia" w:hAnsiTheme="minorEastAsia" w:cs="Times New Roman" w:hint="eastAsia"/>
                <w:lang w:val="zh-CN"/>
              </w:rPr>
              <w:t>GPS</w:t>
            </w:r>
            <w:r w:rsidRPr="004E64DB">
              <w:rPr>
                <w:rFonts w:asciiTheme="minorEastAsia" w:eastAsiaTheme="minorEastAsia" w:hAnsiTheme="minorEastAsia" w:cs="Times New Roman"/>
                <w:lang w:val="zh-CN"/>
              </w:rPr>
              <w:t>位置和配置</w:t>
            </w:r>
            <w:r w:rsidRPr="004E64DB">
              <w:rPr>
                <w:rFonts w:asciiTheme="minorEastAsia" w:eastAsiaTheme="minorEastAsia" w:hAnsiTheme="minorEastAsia" w:cs="Times New Roman" w:hint="eastAsia"/>
                <w:lang w:val="zh-CN"/>
              </w:rPr>
              <w:t>下发接口。</w:t>
            </w:r>
          </w:p>
          <w:p w14:paraId="240FB61B" w14:textId="77777777" w:rsidR="001E2575" w:rsidRPr="004E64DB" w:rsidRDefault="001E2575" w:rsidP="007F3A08">
            <w:pPr>
              <w:pStyle w:val="aa"/>
              <w:numPr>
                <w:ilvl w:val="0"/>
                <w:numId w:val="35"/>
              </w:numPr>
              <w:ind w:firstLineChars="0"/>
              <w:jc w:val="left"/>
              <w:rPr>
                <w:rFonts w:asciiTheme="minorEastAsia" w:eastAsiaTheme="minorEastAsia" w:hAnsiTheme="minorEastAsia" w:cs="Times New Roman"/>
                <w:lang w:val="zh-CN"/>
              </w:rPr>
            </w:pPr>
            <w:r>
              <w:rPr>
                <w:rFonts w:asciiTheme="minorEastAsia" w:eastAsiaTheme="minorEastAsia" w:hAnsiTheme="minorEastAsia" w:cs="Times New Roman" w:hint="eastAsia"/>
                <w:lang w:val="zh-CN"/>
              </w:rPr>
              <w:t>统一了</w:t>
            </w:r>
            <w:r>
              <w:rPr>
                <w:rFonts w:asciiTheme="minorEastAsia" w:eastAsiaTheme="minorEastAsia" w:hAnsiTheme="minorEastAsia" w:cs="Times New Roman"/>
                <w:lang w:val="zh-CN"/>
              </w:rPr>
              <w:t>文档格式</w:t>
            </w:r>
          </w:p>
        </w:tc>
      </w:tr>
      <w:tr w:rsidR="000F3B3E" w:rsidRPr="004E64DB" w14:paraId="2E59487E" w14:textId="77777777" w:rsidTr="007F3A08">
        <w:trPr>
          <w:jc w:val="center"/>
        </w:trPr>
        <w:tc>
          <w:tcPr>
            <w:tcW w:w="1034" w:type="dxa"/>
            <w:shd w:val="clear" w:color="auto" w:fill="auto"/>
          </w:tcPr>
          <w:p w14:paraId="0A3ABA61" w14:textId="323EE377" w:rsidR="000F3B3E" w:rsidRPr="004E64DB" w:rsidRDefault="000F3B3E" w:rsidP="000F3B3E">
            <w:pPr>
              <w:ind w:firstLine="0"/>
              <w:jc w:val="left"/>
              <w:rPr>
                <w:rFonts w:asciiTheme="minorEastAsia" w:eastAsiaTheme="minorEastAsia" w:hAnsiTheme="minorEastAsia" w:cs="Times New Roman"/>
                <w:lang w:val="zh-CN"/>
              </w:rPr>
            </w:pPr>
            <w:r>
              <w:rPr>
                <w:rFonts w:asciiTheme="minorEastAsia" w:eastAsiaTheme="minorEastAsia" w:hAnsiTheme="minorEastAsia" w:cs="Times New Roman" w:hint="eastAsia"/>
                <w:lang w:val="zh-CN"/>
              </w:rPr>
              <w:t>张创军</w:t>
            </w:r>
          </w:p>
        </w:tc>
        <w:tc>
          <w:tcPr>
            <w:tcW w:w="1371" w:type="dxa"/>
            <w:shd w:val="clear" w:color="auto" w:fill="auto"/>
          </w:tcPr>
          <w:p w14:paraId="0A0CC713" w14:textId="4991155C" w:rsidR="000F3B3E" w:rsidRPr="004E64DB" w:rsidRDefault="000F3B3E" w:rsidP="000F3B3E">
            <w:pPr>
              <w:ind w:firstLine="0"/>
              <w:jc w:val="left"/>
              <w:rPr>
                <w:rFonts w:asciiTheme="minorEastAsia" w:eastAsiaTheme="minorEastAsia" w:hAnsiTheme="minorEastAsia" w:cs="Times New Roman"/>
                <w:lang w:val="zh-CN"/>
              </w:rPr>
            </w:pPr>
            <w:r w:rsidRPr="004E64DB">
              <w:rPr>
                <w:rFonts w:asciiTheme="minorEastAsia" w:eastAsiaTheme="minorEastAsia" w:hAnsiTheme="minorEastAsia" w:cs="Times New Roman" w:hint="eastAsia"/>
                <w:lang w:val="zh-CN"/>
              </w:rPr>
              <w:t>2</w:t>
            </w:r>
            <w:r w:rsidRPr="004E64DB">
              <w:rPr>
                <w:rFonts w:asciiTheme="minorEastAsia" w:eastAsiaTheme="minorEastAsia" w:hAnsiTheme="minorEastAsia" w:cs="Times New Roman"/>
                <w:lang w:val="zh-CN"/>
              </w:rPr>
              <w:t>018-02</w:t>
            </w:r>
            <w:r>
              <w:rPr>
                <w:rFonts w:asciiTheme="minorEastAsia" w:eastAsiaTheme="minorEastAsia" w:hAnsiTheme="minorEastAsia" w:cs="Times New Roman"/>
                <w:lang w:val="zh-CN"/>
              </w:rPr>
              <w:t>-</w:t>
            </w:r>
            <w:r w:rsidRPr="004E64DB">
              <w:rPr>
                <w:rFonts w:asciiTheme="minorEastAsia" w:eastAsiaTheme="minorEastAsia" w:hAnsiTheme="minorEastAsia" w:cs="Times New Roman"/>
                <w:lang w:val="zh-CN"/>
              </w:rPr>
              <w:t>07</w:t>
            </w:r>
          </w:p>
        </w:tc>
        <w:tc>
          <w:tcPr>
            <w:tcW w:w="1179" w:type="dxa"/>
            <w:shd w:val="clear" w:color="auto" w:fill="auto"/>
          </w:tcPr>
          <w:p w14:paraId="273DE158" w14:textId="42F63B7E" w:rsidR="000F3B3E" w:rsidRPr="004E64DB" w:rsidRDefault="000F3B3E" w:rsidP="000F3B3E">
            <w:pPr>
              <w:ind w:firstLine="0"/>
              <w:jc w:val="left"/>
              <w:rPr>
                <w:rFonts w:asciiTheme="minorEastAsia" w:eastAsiaTheme="minorEastAsia" w:hAnsiTheme="minorEastAsia" w:cs="Times New Roman"/>
                <w:lang w:val="zh-CN"/>
              </w:rPr>
            </w:pPr>
            <w:r>
              <w:rPr>
                <w:rFonts w:asciiTheme="minorEastAsia" w:eastAsiaTheme="minorEastAsia" w:hAnsiTheme="minorEastAsia" w:cs="Times New Roman" w:hint="eastAsia"/>
                <w:lang w:val="zh-CN"/>
              </w:rPr>
              <w:t>V</w:t>
            </w:r>
            <w:r>
              <w:rPr>
                <w:rFonts w:asciiTheme="minorEastAsia" w:eastAsiaTheme="minorEastAsia" w:hAnsiTheme="minorEastAsia" w:cs="Times New Roman"/>
                <w:lang w:val="zh-CN"/>
              </w:rPr>
              <w:t>0.82</w:t>
            </w:r>
          </w:p>
        </w:tc>
        <w:tc>
          <w:tcPr>
            <w:tcW w:w="4719" w:type="dxa"/>
            <w:shd w:val="clear" w:color="auto" w:fill="auto"/>
          </w:tcPr>
          <w:p w14:paraId="0BFAC4B7" w14:textId="258AD4DB" w:rsidR="000F3B3E" w:rsidRPr="000F3B3E" w:rsidRDefault="000F3B3E" w:rsidP="000F3B3E">
            <w:pPr>
              <w:ind w:firstLine="0"/>
              <w:jc w:val="left"/>
              <w:rPr>
                <w:rFonts w:asciiTheme="minorEastAsia" w:eastAsiaTheme="minorEastAsia" w:hAnsiTheme="minorEastAsia" w:cs="Times New Roman"/>
                <w:lang w:val="zh-CN"/>
              </w:rPr>
            </w:pPr>
            <w:r w:rsidRPr="000F3B3E">
              <w:rPr>
                <w:rFonts w:asciiTheme="minorEastAsia" w:eastAsiaTheme="minorEastAsia" w:hAnsiTheme="minorEastAsia" w:cs="Times New Roman" w:hint="eastAsia"/>
                <w:lang w:val="zh-CN"/>
              </w:rPr>
              <w:t>1</w:t>
            </w:r>
            <w:r w:rsidRPr="000F3B3E">
              <w:rPr>
                <w:rFonts w:asciiTheme="minorEastAsia" w:eastAsiaTheme="minorEastAsia" w:hAnsiTheme="minorEastAsia" w:cs="Times New Roman"/>
                <w:lang w:val="zh-CN"/>
              </w:rPr>
              <w:t xml:space="preserve">. </w:t>
            </w:r>
            <w:r w:rsidRPr="000F3B3E">
              <w:rPr>
                <w:rFonts w:asciiTheme="minorEastAsia" w:eastAsiaTheme="minorEastAsia" w:hAnsiTheme="minorEastAsia" w:cs="Times New Roman" w:hint="eastAsia"/>
                <w:lang w:val="zh-CN"/>
              </w:rPr>
              <w:t>修改</w:t>
            </w:r>
            <w:r w:rsidRPr="000F3B3E">
              <w:rPr>
                <w:rFonts w:asciiTheme="minorEastAsia" w:eastAsiaTheme="minorEastAsia" w:hAnsiTheme="minorEastAsia" w:cs="Times New Roman"/>
                <w:lang w:val="zh-CN"/>
              </w:rPr>
              <w:t>小羊的时间字段长度，由3改为6</w:t>
            </w:r>
          </w:p>
        </w:tc>
      </w:tr>
    </w:tbl>
    <w:p w14:paraId="21C7B959" w14:textId="77777777" w:rsidR="00C832A9" w:rsidRPr="004E64DB" w:rsidRDefault="00C832A9" w:rsidP="002D1144">
      <w:pPr>
        <w:jc w:val="left"/>
        <w:rPr>
          <w:rFonts w:asciiTheme="minorEastAsia" w:eastAsiaTheme="minorEastAsia" w:hAnsiTheme="minorEastAsia" w:cs="Times New Roman"/>
        </w:rPr>
      </w:pPr>
    </w:p>
    <w:p w14:paraId="061E451B" w14:textId="77777777" w:rsidR="00161D85" w:rsidRPr="004E64DB" w:rsidRDefault="00161D85" w:rsidP="002D1144">
      <w:pPr>
        <w:jc w:val="left"/>
        <w:rPr>
          <w:rFonts w:asciiTheme="minorEastAsia" w:eastAsiaTheme="minorEastAsia" w:hAnsiTheme="minorEastAsia" w:cs="Times New Roman"/>
        </w:rPr>
      </w:pPr>
      <w:r w:rsidRPr="004E64DB">
        <w:rPr>
          <w:rFonts w:asciiTheme="minorEastAsia" w:eastAsiaTheme="minorEastAsia" w:hAnsiTheme="minorEastAsia" w:cs="Times New Roman"/>
        </w:rPr>
        <w:br w:type="page"/>
      </w:r>
    </w:p>
    <w:p w14:paraId="524DD202" w14:textId="77777777" w:rsidR="00C832A9" w:rsidRPr="004E64DB" w:rsidRDefault="00537F6E" w:rsidP="00E46371">
      <w:pPr>
        <w:pStyle w:val="a5"/>
        <w:spacing w:before="156" w:after="156"/>
        <w:jc w:val="left"/>
        <w:rPr>
          <w:rFonts w:asciiTheme="minorEastAsia" w:eastAsiaTheme="minorEastAsia" w:hAnsiTheme="minorEastAsia" w:cs="Arial"/>
        </w:rPr>
      </w:pPr>
      <w:r w:rsidRPr="004E64DB">
        <w:rPr>
          <w:rFonts w:asciiTheme="minorEastAsia" w:eastAsiaTheme="minorEastAsia" w:hAnsiTheme="minorEastAsia" w:hint="eastAsia"/>
        </w:rPr>
        <w:lastRenderedPageBreak/>
        <w:t>目</w:t>
      </w:r>
      <w:r w:rsidRPr="004E64DB">
        <w:rPr>
          <w:rFonts w:asciiTheme="minorEastAsia" w:eastAsiaTheme="minorEastAsia" w:hAnsiTheme="minorEastAsia" w:cs="Arial"/>
        </w:rPr>
        <w:t xml:space="preserve">  </w:t>
      </w:r>
      <w:r w:rsidRPr="004E64DB">
        <w:rPr>
          <w:rFonts w:asciiTheme="minorEastAsia" w:eastAsiaTheme="minorEastAsia" w:hAnsiTheme="minorEastAsia" w:hint="eastAsia"/>
        </w:rPr>
        <w:t>录</w:t>
      </w:r>
    </w:p>
    <w:p w14:paraId="0E7E6F38" w14:textId="77777777" w:rsidR="00676AB8" w:rsidRDefault="00D40C50" w:rsidP="00E46371">
      <w:pPr>
        <w:pStyle w:val="12"/>
        <w:tabs>
          <w:tab w:val="left" w:pos="1260"/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r w:rsidRPr="004E64DB">
        <w:rPr>
          <w:rFonts w:asciiTheme="minorEastAsia" w:eastAsiaTheme="minorEastAsia" w:hAnsiTheme="minorEastAsia" w:cs="Times New Roman"/>
        </w:rPr>
        <w:fldChar w:fldCharType="begin"/>
      </w:r>
      <w:r w:rsidR="00537F6E" w:rsidRPr="004E64DB">
        <w:rPr>
          <w:rFonts w:asciiTheme="minorEastAsia" w:eastAsiaTheme="minorEastAsia" w:hAnsiTheme="minorEastAsia" w:cs="Times New Roman"/>
        </w:rPr>
        <w:instrText xml:space="preserve"> TOC \o "1-3" \h \z \u </w:instrText>
      </w:r>
      <w:r w:rsidRPr="004E64DB">
        <w:rPr>
          <w:rFonts w:asciiTheme="minorEastAsia" w:eastAsiaTheme="minorEastAsia" w:hAnsiTheme="minorEastAsia" w:cs="Times New Roman"/>
        </w:rPr>
        <w:fldChar w:fldCharType="separate"/>
      </w:r>
      <w:hyperlink w:anchor="_Toc505800384" w:history="1">
        <w:r w:rsidR="00676AB8" w:rsidRPr="00D80687">
          <w:rPr>
            <w:rStyle w:val="a3"/>
            <w:rFonts w:asciiTheme="minorEastAsia" w:hAnsiTheme="minorEastAsia" w:hint="eastAsia"/>
            <w:noProof/>
          </w:rPr>
          <w:t>一、</w:t>
        </w:r>
        <w:r w:rsidR="00676A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76AB8" w:rsidRPr="00D80687">
          <w:rPr>
            <w:rStyle w:val="a3"/>
            <w:rFonts w:asciiTheme="minorEastAsia" w:hAnsiTheme="minorEastAsia" w:hint="eastAsia"/>
            <w:noProof/>
          </w:rPr>
          <w:t>前言</w:t>
        </w:r>
        <w:r w:rsidR="00676AB8">
          <w:rPr>
            <w:noProof/>
            <w:webHidden/>
          </w:rPr>
          <w:tab/>
        </w:r>
        <w:r w:rsidR="00676AB8">
          <w:rPr>
            <w:noProof/>
            <w:webHidden/>
          </w:rPr>
          <w:fldChar w:fldCharType="begin"/>
        </w:r>
        <w:r w:rsidR="00676AB8">
          <w:rPr>
            <w:noProof/>
            <w:webHidden/>
          </w:rPr>
          <w:instrText xml:space="preserve"> PAGEREF _Toc505800384 \h </w:instrText>
        </w:r>
        <w:r w:rsidR="00676AB8">
          <w:rPr>
            <w:noProof/>
            <w:webHidden/>
          </w:rPr>
        </w:r>
        <w:r w:rsidR="00676AB8">
          <w:rPr>
            <w:noProof/>
            <w:webHidden/>
          </w:rPr>
          <w:fldChar w:fldCharType="separate"/>
        </w:r>
        <w:r w:rsidR="00676AB8">
          <w:rPr>
            <w:noProof/>
            <w:webHidden/>
          </w:rPr>
          <w:t>4</w:t>
        </w:r>
        <w:r w:rsidR="00676AB8">
          <w:rPr>
            <w:noProof/>
            <w:webHidden/>
          </w:rPr>
          <w:fldChar w:fldCharType="end"/>
        </w:r>
      </w:hyperlink>
    </w:p>
    <w:p w14:paraId="237D7EAD" w14:textId="77777777" w:rsidR="00676AB8" w:rsidRDefault="00640A94" w:rsidP="00E46371">
      <w:pPr>
        <w:pStyle w:val="21"/>
        <w:tabs>
          <w:tab w:val="left" w:pos="1470"/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800385" w:history="1">
        <w:r w:rsidR="00676AB8" w:rsidRPr="00D80687">
          <w:rPr>
            <w:rStyle w:val="a3"/>
            <w:rFonts w:asciiTheme="minorEastAsia" w:hAnsiTheme="minorEastAsia" w:cs="Times New Roman"/>
            <w:noProof/>
          </w:rPr>
          <w:t>1.1</w:t>
        </w:r>
        <w:r w:rsidR="00676A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76AB8" w:rsidRPr="00D80687">
          <w:rPr>
            <w:rStyle w:val="a3"/>
            <w:rFonts w:asciiTheme="minorEastAsia" w:hAnsiTheme="minorEastAsia" w:hint="eastAsia"/>
            <w:noProof/>
          </w:rPr>
          <w:t>编写目的</w:t>
        </w:r>
        <w:r w:rsidR="00676AB8">
          <w:rPr>
            <w:noProof/>
            <w:webHidden/>
          </w:rPr>
          <w:tab/>
        </w:r>
        <w:r w:rsidR="00676AB8">
          <w:rPr>
            <w:noProof/>
            <w:webHidden/>
          </w:rPr>
          <w:fldChar w:fldCharType="begin"/>
        </w:r>
        <w:r w:rsidR="00676AB8">
          <w:rPr>
            <w:noProof/>
            <w:webHidden/>
          </w:rPr>
          <w:instrText xml:space="preserve"> PAGEREF _Toc505800385 \h </w:instrText>
        </w:r>
        <w:r w:rsidR="00676AB8">
          <w:rPr>
            <w:noProof/>
            <w:webHidden/>
          </w:rPr>
        </w:r>
        <w:r w:rsidR="00676AB8">
          <w:rPr>
            <w:noProof/>
            <w:webHidden/>
          </w:rPr>
          <w:fldChar w:fldCharType="separate"/>
        </w:r>
        <w:r w:rsidR="00676AB8">
          <w:rPr>
            <w:noProof/>
            <w:webHidden/>
          </w:rPr>
          <w:t>4</w:t>
        </w:r>
        <w:r w:rsidR="00676AB8">
          <w:rPr>
            <w:noProof/>
            <w:webHidden/>
          </w:rPr>
          <w:fldChar w:fldCharType="end"/>
        </w:r>
      </w:hyperlink>
    </w:p>
    <w:p w14:paraId="207189B1" w14:textId="77777777" w:rsidR="00676AB8" w:rsidRDefault="00640A94" w:rsidP="00E46371">
      <w:pPr>
        <w:pStyle w:val="21"/>
        <w:tabs>
          <w:tab w:val="left" w:pos="1470"/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800386" w:history="1">
        <w:r w:rsidR="00676AB8" w:rsidRPr="00D80687">
          <w:rPr>
            <w:rStyle w:val="a3"/>
            <w:rFonts w:asciiTheme="minorEastAsia" w:hAnsiTheme="minorEastAsia" w:cs="Times New Roman"/>
            <w:noProof/>
          </w:rPr>
          <w:t>1.2</w:t>
        </w:r>
        <w:r w:rsidR="00676A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76AB8" w:rsidRPr="00D80687">
          <w:rPr>
            <w:rStyle w:val="a3"/>
            <w:rFonts w:asciiTheme="minorEastAsia" w:hAnsiTheme="minorEastAsia" w:hint="eastAsia"/>
            <w:noProof/>
          </w:rPr>
          <w:t>缩略语</w:t>
        </w:r>
        <w:r w:rsidR="00676AB8">
          <w:rPr>
            <w:noProof/>
            <w:webHidden/>
          </w:rPr>
          <w:tab/>
        </w:r>
        <w:r w:rsidR="00676AB8">
          <w:rPr>
            <w:noProof/>
            <w:webHidden/>
          </w:rPr>
          <w:fldChar w:fldCharType="begin"/>
        </w:r>
        <w:r w:rsidR="00676AB8">
          <w:rPr>
            <w:noProof/>
            <w:webHidden/>
          </w:rPr>
          <w:instrText xml:space="preserve"> PAGEREF _Toc505800386 \h </w:instrText>
        </w:r>
        <w:r w:rsidR="00676AB8">
          <w:rPr>
            <w:noProof/>
            <w:webHidden/>
          </w:rPr>
        </w:r>
        <w:r w:rsidR="00676AB8">
          <w:rPr>
            <w:noProof/>
            <w:webHidden/>
          </w:rPr>
          <w:fldChar w:fldCharType="separate"/>
        </w:r>
        <w:r w:rsidR="00676AB8">
          <w:rPr>
            <w:noProof/>
            <w:webHidden/>
          </w:rPr>
          <w:t>4</w:t>
        </w:r>
        <w:r w:rsidR="00676AB8">
          <w:rPr>
            <w:noProof/>
            <w:webHidden/>
          </w:rPr>
          <w:fldChar w:fldCharType="end"/>
        </w:r>
      </w:hyperlink>
    </w:p>
    <w:p w14:paraId="3EBC12C8" w14:textId="77777777" w:rsidR="00676AB8" w:rsidRDefault="00640A94" w:rsidP="00E46371">
      <w:pPr>
        <w:pStyle w:val="12"/>
        <w:tabs>
          <w:tab w:val="left" w:pos="1260"/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800387" w:history="1">
        <w:r w:rsidR="00676AB8" w:rsidRPr="00D80687">
          <w:rPr>
            <w:rStyle w:val="a3"/>
            <w:rFonts w:asciiTheme="minorEastAsia" w:hAnsiTheme="minorEastAsia" w:hint="eastAsia"/>
            <w:noProof/>
          </w:rPr>
          <w:t>二、</w:t>
        </w:r>
        <w:r w:rsidR="00676A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76AB8" w:rsidRPr="00D80687">
          <w:rPr>
            <w:rStyle w:val="a3"/>
            <w:rFonts w:asciiTheme="minorEastAsia" w:hAnsiTheme="minorEastAsia" w:hint="eastAsia"/>
            <w:noProof/>
          </w:rPr>
          <w:t>使用说明</w:t>
        </w:r>
        <w:r w:rsidR="00676AB8">
          <w:rPr>
            <w:noProof/>
            <w:webHidden/>
          </w:rPr>
          <w:tab/>
        </w:r>
        <w:r w:rsidR="00676AB8">
          <w:rPr>
            <w:noProof/>
            <w:webHidden/>
          </w:rPr>
          <w:fldChar w:fldCharType="begin"/>
        </w:r>
        <w:r w:rsidR="00676AB8">
          <w:rPr>
            <w:noProof/>
            <w:webHidden/>
          </w:rPr>
          <w:instrText xml:space="preserve"> PAGEREF _Toc505800387 \h </w:instrText>
        </w:r>
        <w:r w:rsidR="00676AB8">
          <w:rPr>
            <w:noProof/>
            <w:webHidden/>
          </w:rPr>
        </w:r>
        <w:r w:rsidR="00676AB8">
          <w:rPr>
            <w:noProof/>
            <w:webHidden/>
          </w:rPr>
          <w:fldChar w:fldCharType="separate"/>
        </w:r>
        <w:r w:rsidR="00676AB8">
          <w:rPr>
            <w:noProof/>
            <w:webHidden/>
          </w:rPr>
          <w:t>5</w:t>
        </w:r>
        <w:r w:rsidR="00676AB8">
          <w:rPr>
            <w:noProof/>
            <w:webHidden/>
          </w:rPr>
          <w:fldChar w:fldCharType="end"/>
        </w:r>
      </w:hyperlink>
    </w:p>
    <w:p w14:paraId="5029676F" w14:textId="77777777" w:rsidR="00676AB8" w:rsidRDefault="00640A94" w:rsidP="00E46371">
      <w:pPr>
        <w:pStyle w:val="21"/>
        <w:tabs>
          <w:tab w:val="left" w:pos="1470"/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800388" w:history="1">
        <w:r w:rsidR="00676AB8" w:rsidRPr="00D80687">
          <w:rPr>
            <w:rStyle w:val="a3"/>
            <w:rFonts w:asciiTheme="minorEastAsia" w:hAnsiTheme="minorEastAsia" w:cs="Times New Roman"/>
            <w:noProof/>
          </w:rPr>
          <w:t>2.1</w:t>
        </w:r>
        <w:r w:rsidR="00676A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76AB8" w:rsidRPr="00D80687">
          <w:rPr>
            <w:rStyle w:val="a3"/>
            <w:rFonts w:asciiTheme="minorEastAsia" w:hAnsiTheme="minorEastAsia" w:hint="eastAsia"/>
            <w:noProof/>
          </w:rPr>
          <w:t>协议选型</w:t>
        </w:r>
        <w:r w:rsidR="00676AB8">
          <w:rPr>
            <w:noProof/>
            <w:webHidden/>
          </w:rPr>
          <w:tab/>
        </w:r>
        <w:r w:rsidR="00676AB8">
          <w:rPr>
            <w:noProof/>
            <w:webHidden/>
          </w:rPr>
          <w:fldChar w:fldCharType="begin"/>
        </w:r>
        <w:r w:rsidR="00676AB8">
          <w:rPr>
            <w:noProof/>
            <w:webHidden/>
          </w:rPr>
          <w:instrText xml:space="preserve"> PAGEREF _Toc505800388 \h </w:instrText>
        </w:r>
        <w:r w:rsidR="00676AB8">
          <w:rPr>
            <w:noProof/>
            <w:webHidden/>
          </w:rPr>
        </w:r>
        <w:r w:rsidR="00676AB8">
          <w:rPr>
            <w:noProof/>
            <w:webHidden/>
          </w:rPr>
          <w:fldChar w:fldCharType="separate"/>
        </w:r>
        <w:r w:rsidR="00676AB8">
          <w:rPr>
            <w:noProof/>
            <w:webHidden/>
          </w:rPr>
          <w:t>5</w:t>
        </w:r>
        <w:r w:rsidR="00676AB8">
          <w:rPr>
            <w:noProof/>
            <w:webHidden/>
          </w:rPr>
          <w:fldChar w:fldCharType="end"/>
        </w:r>
      </w:hyperlink>
    </w:p>
    <w:p w14:paraId="5F71F2ED" w14:textId="77777777" w:rsidR="00676AB8" w:rsidRDefault="00640A94" w:rsidP="00E46371">
      <w:pPr>
        <w:pStyle w:val="21"/>
        <w:tabs>
          <w:tab w:val="left" w:pos="1470"/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800389" w:history="1">
        <w:r w:rsidR="00676AB8" w:rsidRPr="00D80687">
          <w:rPr>
            <w:rStyle w:val="a3"/>
            <w:rFonts w:asciiTheme="minorEastAsia" w:hAnsiTheme="minorEastAsia" w:cs="Times New Roman"/>
            <w:noProof/>
          </w:rPr>
          <w:t>2.2</w:t>
        </w:r>
        <w:r w:rsidR="00676A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76AB8" w:rsidRPr="00D80687">
          <w:rPr>
            <w:rStyle w:val="a3"/>
            <w:rFonts w:asciiTheme="minorEastAsia" w:hAnsiTheme="minorEastAsia" w:hint="eastAsia"/>
            <w:noProof/>
          </w:rPr>
          <w:t>支持的数据场景</w:t>
        </w:r>
        <w:r w:rsidR="00676AB8">
          <w:rPr>
            <w:noProof/>
            <w:webHidden/>
          </w:rPr>
          <w:tab/>
        </w:r>
        <w:r w:rsidR="00676AB8">
          <w:rPr>
            <w:noProof/>
            <w:webHidden/>
          </w:rPr>
          <w:fldChar w:fldCharType="begin"/>
        </w:r>
        <w:r w:rsidR="00676AB8">
          <w:rPr>
            <w:noProof/>
            <w:webHidden/>
          </w:rPr>
          <w:instrText xml:space="preserve"> PAGEREF _Toc505800389 \h </w:instrText>
        </w:r>
        <w:r w:rsidR="00676AB8">
          <w:rPr>
            <w:noProof/>
            <w:webHidden/>
          </w:rPr>
        </w:r>
        <w:r w:rsidR="00676AB8">
          <w:rPr>
            <w:noProof/>
            <w:webHidden/>
          </w:rPr>
          <w:fldChar w:fldCharType="separate"/>
        </w:r>
        <w:r w:rsidR="00676AB8">
          <w:rPr>
            <w:noProof/>
            <w:webHidden/>
          </w:rPr>
          <w:t>5</w:t>
        </w:r>
        <w:r w:rsidR="00676AB8">
          <w:rPr>
            <w:noProof/>
            <w:webHidden/>
          </w:rPr>
          <w:fldChar w:fldCharType="end"/>
        </w:r>
      </w:hyperlink>
    </w:p>
    <w:p w14:paraId="318153A0" w14:textId="77777777" w:rsidR="00676AB8" w:rsidRDefault="00640A94" w:rsidP="00E46371">
      <w:pPr>
        <w:pStyle w:val="21"/>
        <w:tabs>
          <w:tab w:val="left" w:pos="1470"/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800390" w:history="1">
        <w:r w:rsidR="00676AB8" w:rsidRPr="00D80687">
          <w:rPr>
            <w:rStyle w:val="a3"/>
            <w:rFonts w:asciiTheme="minorEastAsia" w:hAnsiTheme="minorEastAsia" w:cs="Times New Roman"/>
            <w:noProof/>
          </w:rPr>
          <w:t>2.3</w:t>
        </w:r>
        <w:r w:rsidR="00676A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76AB8" w:rsidRPr="00D80687">
          <w:rPr>
            <w:rStyle w:val="a3"/>
            <w:rFonts w:asciiTheme="minorEastAsia" w:hAnsiTheme="minorEastAsia" w:hint="eastAsia"/>
            <w:noProof/>
          </w:rPr>
          <w:t>二进制协议优势</w:t>
        </w:r>
        <w:r w:rsidR="00676AB8">
          <w:rPr>
            <w:noProof/>
            <w:webHidden/>
          </w:rPr>
          <w:tab/>
        </w:r>
        <w:r w:rsidR="00676AB8">
          <w:rPr>
            <w:noProof/>
            <w:webHidden/>
          </w:rPr>
          <w:fldChar w:fldCharType="begin"/>
        </w:r>
        <w:r w:rsidR="00676AB8">
          <w:rPr>
            <w:noProof/>
            <w:webHidden/>
          </w:rPr>
          <w:instrText xml:space="preserve"> PAGEREF _Toc505800390 \h </w:instrText>
        </w:r>
        <w:r w:rsidR="00676AB8">
          <w:rPr>
            <w:noProof/>
            <w:webHidden/>
          </w:rPr>
        </w:r>
        <w:r w:rsidR="00676AB8">
          <w:rPr>
            <w:noProof/>
            <w:webHidden/>
          </w:rPr>
          <w:fldChar w:fldCharType="separate"/>
        </w:r>
        <w:r w:rsidR="00676AB8">
          <w:rPr>
            <w:noProof/>
            <w:webHidden/>
          </w:rPr>
          <w:t>5</w:t>
        </w:r>
        <w:r w:rsidR="00676AB8">
          <w:rPr>
            <w:noProof/>
            <w:webHidden/>
          </w:rPr>
          <w:fldChar w:fldCharType="end"/>
        </w:r>
      </w:hyperlink>
    </w:p>
    <w:p w14:paraId="4971FFAF" w14:textId="77777777" w:rsidR="00676AB8" w:rsidRDefault="00640A94" w:rsidP="00E46371">
      <w:pPr>
        <w:pStyle w:val="21"/>
        <w:tabs>
          <w:tab w:val="left" w:pos="1470"/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800391" w:history="1">
        <w:r w:rsidR="00676AB8" w:rsidRPr="00D80687">
          <w:rPr>
            <w:rStyle w:val="a3"/>
            <w:rFonts w:asciiTheme="minorEastAsia" w:hAnsiTheme="minorEastAsia" w:cs="Times New Roman"/>
            <w:noProof/>
          </w:rPr>
          <w:t>2.4</w:t>
        </w:r>
        <w:r w:rsidR="00676A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76AB8" w:rsidRPr="00D80687">
          <w:rPr>
            <w:rStyle w:val="a3"/>
            <w:rFonts w:asciiTheme="minorEastAsia" w:hAnsiTheme="minorEastAsia" w:hint="eastAsia"/>
            <w:noProof/>
          </w:rPr>
          <w:t>二进制协议劣势</w:t>
        </w:r>
        <w:r w:rsidR="00676AB8">
          <w:rPr>
            <w:noProof/>
            <w:webHidden/>
          </w:rPr>
          <w:tab/>
        </w:r>
        <w:r w:rsidR="00676AB8">
          <w:rPr>
            <w:noProof/>
            <w:webHidden/>
          </w:rPr>
          <w:fldChar w:fldCharType="begin"/>
        </w:r>
        <w:r w:rsidR="00676AB8">
          <w:rPr>
            <w:noProof/>
            <w:webHidden/>
          </w:rPr>
          <w:instrText xml:space="preserve"> PAGEREF _Toc505800391 \h </w:instrText>
        </w:r>
        <w:r w:rsidR="00676AB8">
          <w:rPr>
            <w:noProof/>
            <w:webHidden/>
          </w:rPr>
        </w:r>
        <w:r w:rsidR="00676AB8">
          <w:rPr>
            <w:noProof/>
            <w:webHidden/>
          </w:rPr>
          <w:fldChar w:fldCharType="separate"/>
        </w:r>
        <w:r w:rsidR="00676AB8">
          <w:rPr>
            <w:noProof/>
            <w:webHidden/>
          </w:rPr>
          <w:t>6</w:t>
        </w:r>
        <w:r w:rsidR="00676AB8">
          <w:rPr>
            <w:noProof/>
            <w:webHidden/>
          </w:rPr>
          <w:fldChar w:fldCharType="end"/>
        </w:r>
      </w:hyperlink>
    </w:p>
    <w:p w14:paraId="356ABF41" w14:textId="77777777" w:rsidR="00676AB8" w:rsidRDefault="00640A94" w:rsidP="00E46371">
      <w:pPr>
        <w:pStyle w:val="12"/>
        <w:tabs>
          <w:tab w:val="left" w:pos="1260"/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800392" w:history="1">
        <w:r w:rsidR="00676AB8" w:rsidRPr="00D80687">
          <w:rPr>
            <w:rStyle w:val="a3"/>
            <w:rFonts w:asciiTheme="minorEastAsia" w:hAnsiTheme="minorEastAsia" w:hint="eastAsia"/>
            <w:noProof/>
          </w:rPr>
          <w:t>三、</w:t>
        </w:r>
        <w:r w:rsidR="00676A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76AB8" w:rsidRPr="00D80687">
          <w:rPr>
            <w:rStyle w:val="a3"/>
            <w:rFonts w:asciiTheme="minorEastAsia" w:hAnsiTheme="minorEastAsia" w:hint="eastAsia"/>
            <w:noProof/>
          </w:rPr>
          <w:t>设计基本原则</w:t>
        </w:r>
        <w:r w:rsidR="00676AB8">
          <w:rPr>
            <w:noProof/>
            <w:webHidden/>
          </w:rPr>
          <w:tab/>
        </w:r>
        <w:r w:rsidR="00676AB8">
          <w:rPr>
            <w:noProof/>
            <w:webHidden/>
          </w:rPr>
          <w:fldChar w:fldCharType="begin"/>
        </w:r>
        <w:r w:rsidR="00676AB8">
          <w:rPr>
            <w:noProof/>
            <w:webHidden/>
          </w:rPr>
          <w:instrText xml:space="preserve"> PAGEREF _Toc505800392 \h </w:instrText>
        </w:r>
        <w:r w:rsidR="00676AB8">
          <w:rPr>
            <w:noProof/>
            <w:webHidden/>
          </w:rPr>
        </w:r>
        <w:r w:rsidR="00676AB8">
          <w:rPr>
            <w:noProof/>
            <w:webHidden/>
          </w:rPr>
          <w:fldChar w:fldCharType="separate"/>
        </w:r>
        <w:r w:rsidR="00676AB8">
          <w:rPr>
            <w:noProof/>
            <w:webHidden/>
          </w:rPr>
          <w:t>7</w:t>
        </w:r>
        <w:r w:rsidR="00676AB8">
          <w:rPr>
            <w:noProof/>
            <w:webHidden/>
          </w:rPr>
          <w:fldChar w:fldCharType="end"/>
        </w:r>
      </w:hyperlink>
    </w:p>
    <w:p w14:paraId="5B3802EB" w14:textId="77777777" w:rsidR="00676AB8" w:rsidRDefault="00640A94" w:rsidP="00E46371">
      <w:pPr>
        <w:pStyle w:val="12"/>
        <w:tabs>
          <w:tab w:val="left" w:pos="1260"/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800393" w:history="1">
        <w:r w:rsidR="00676AB8" w:rsidRPr="00D80687">
          <w:rPr>
            <w:rStyle w:val="a3"/>
            <w:rFonts w:asciiTheme="minorEastAsia" w:hAnsiTheme="minorEastAsia" w:hint="eastAsia"/>
            <w:noProof/>
          </w:rPr>
          <w:t>四、</w:t>
        </w:r>
        <w:r w:rsidR="00676A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76AB8" w:rsidRPr="00D80687">
          <w:rPr>
            <w:rStyle w:val="a3"/>
            <w:rFonts w:asciiTheme="minorEastAsia" w:hAnsiTheme="minorEastAsia" w:hint="eastAsia"/>
            <w:noProof/>
          </w:rPr>
          <w:t>协议格式</w:t>
        </w:r>
        <w:r w:rsidR="00676AB8">
          <w:rPr>
            <w:noProof/>
            <w:webHidden/>
          </w:rPr>
          <w:tab/>
        </w:r>
        <w:r w:rsidR="00676AB8">
          <w:rPr>
            <w:noProof/>
            <w:webHidden/>
          </w:rPr>
          <w:fldChar w:fldCharType="begin"/>
        </w:r>
        <w:r w:rsidR="00676AB8">
          <w:rPr>
            <w:noProof/>
            <w:webHidden/>
          </w:rPr>
          <w:instrText xml:space="preserve"> PAGEREF _Toc505800393 \h </w:instrText>
        </w:r>
        <w:r w:rsidR="00676AB8">
          <w:rPr>
            <w:noProof/>
            <w:webHidden/>
          </w:rPr>
        </w:r>
        <w:r w:rsidR="00676AB8">
          <w:rPr>
            <w:noProof/>
            <w:webHidden/>
          </w:rPr>
          <w:fldChar w:fldCharType="separate"/>
        </w:r>
        <w:r w:rsidR="00676AB8">
          <w:rPr>
            <w:noProof/>
            <w:webHidden/>
          </w:rPr>
          <w:t>8</w:t>
        </w:r>
        <w:r w:rsidR="00676AB8">
          <w:rPr>
            <w:noProof/>
            <w:webHidden/>
          </w:rPr>
          <w:fldChar w:fldCharType="end"/>
        </w:r>
      </w:hyperlink>
    </w:p>
    <w:p w14:paraId="0ED4D734" w14:textId="77777777" w:rsidR="00676AB8" w:rsidRDefault="00640A94" w:rsidP="00E46371">
      <w:pPr>
        <w:pStyle w:val="2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800394" w:history="1">
        <w:r w:rsidR="00676AB8" w:rsidRPr="00D80687">
          <w:rPr>
            <w:rStyle w:val="a3"/>
            <w:rFonts w:asciiTheme="minorEastAsia" w:hAnsiTheme="minorEastAsia"/>
            <w:noProof/>
          </w:rPr>
          <w:t>4.1</w:t>
        </w:r>
        <w:r w:rsidR="00676AB8" w:rsidRPr="00D80687">
          <w:rPr>
            <w:rStyle w:val="a3"/>
            <w:rFonts w:asciiTheme="minorEastAsia" w:hAnsiTheme="minorEastAsia" w:hint="eastAsia"/>
            <w:noProof/>
          </w:rPr>
          <w:t>请求数据包格式</w:t>
        </w:r>
        <w:r w:rsidR="00676AB8">
          <w:rPr>
            <w:noProof/>
            <w:webHidden/>
          </w:rPr>
          <w:tab/>
        </w:r>
        <w:r w:rsidR="00676AB8">
          <w:rPr>
            <w:noProof/>
            <w:webHidden/>
          </w:rPr>
          <w:fldChar w:fldCharType="begin"/>
        </w:r>
        <w:r w:rsidR="00676AB8">
          <w:rPr>
            <w:noProof/>
            <w:webHidden/>
          </w:rPr>
          <w:instrText xml:space="preserve"> PAGEREF _Toc505800394 \h </w:instrText>
        </w:r>
        <w:r w:rsidR="00676AB8">
          <w:rPr>
            <w:noProof/>
            <w:webHidden/>
          </w:rPr>
        </w:r>
        <w:r w:rsidR="00676AB8">
          <w:rPr>
            <w:noProof/>
            <w:webHidden/>
          </w:rPr>
          <w:fldChar w:fldCharType="separate"/>
        </w:r>
        <w:r w:rsidR="00676AB8">
          <w:rPr>
            <w:noProof/>
            <w:webHidden/>
          </w:rPr>
          <w:t>8</w:t>
        </w:r>
        <w:r w:rsidR="00676AB8">
          <w:rPr>
            <w:noProof/>
            <w:webHidden/>
          </w:rPr>
          <w:fldChar w:fldCharType="end"/>
        </w:r>
      </w:hyperlink>
    </w:p>
    <w:p w14:paraId="1650939A" w14:textId="77777777" w:rsidR="00676AB8" w:rsidRDefault="00640A94" w:rsidP="00E46371">
      <w:pPr>
        <w:pStyle w:val="2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800395" w:history="1">
        <w:r w:rsidR="00676AB8" w:rsidRPr="00D80687">
          <w:rPr>
            <w:rStyle w:val="a3"/>
            <w:rFonts w:asciiTheme="minorEastAsia" w:hAnsiTheme="minorEastAsia"/>
            <w:noProof/>
          </w:rPr>
          <w:t xml:space="preserve">4.2 </w:t>
        </w:r>
        <w:r w:rsidR="00676AB8" w:rsidRPr="00D80687">
          <w:rPr>
            <w:rStyle w:val="a3"/>
            <w:rFonts w:asciiTheme="minorEastAsia" w:hAnsiTheme="minorEastAsia" w:hint="eastAsia"/>
            <w:noProof/>
          </w:rPr>
          <w:t>响应数据格式</w:t>
        </w:r>
        <w:r w:rsidR="00676AB8">
          <w:rPr>
            <w:noProof/>
            <w:webHidden/>
          </w:rPr>
          <w:tab/>
        </w:r>
        <w:r w:rsidR="00676AB8">
          <w:rPr>
            <w:noProof/>
            <w:webHidden/>
          </w:rPr>
          <w:fldChar w:fldCharType="begin"/>
        </w:r>
        <w:r w:rsidR="00676AB8">
          <w:rPr>
            <w:noProof/>
            <w:webHidden/>
          </w:rPr>
          <w:instrText xml:space="preserve"> PAGEREF _Toc505800395 \h </w:instrText>
        </w:r>
        <w:r w:rsidR="00676AB8">
          <w:rPr>
            <w:noProof/>
            <w:webHidden/>
          </w:rPr>
        </w:r>
        <w:r w:rsidR="00676AB8">
          <w:rPr>
            <w:noProof/>
            <w:webHidden/>
          </w:rPr>
          <w:fldChar w:fldCharType="separate"/>
        </w:r>
        <w:r w:rsidR="00676AB8">
          <w:rPr>
            <w:noProof/>
            <w:webHidden/>
          </w:rPr>
          <w:t>9</w:t>
        </w:r>
        <w:r w:rsidR="00676AB8">
          <w:rPr>
            <w:noProof/>
            <w:webHidden/>
          </w:rPr>
          <w:fldChar w:fldCharType="end"/>
        </w:r>
      </w:hyperlink>
    </w:p>
    <w:p w14:paraId="2C3B26C8" w14:textId="77777777" w:rsidR="00676AB8" w:rsidRDefault="00640A94" w:rsidP="00E46371">
      <w:pPr>
        <w:pStyle w:val="12"/>
        <w:tabs>
          <w:tab w:val="left" w:pos="1260"/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800396" w:history="1">
        <w:r w:rsidR="00676AB8" w:rsidRPr="00D80687">
          <w:rPr>
            <w:rStyle w:val="a3"/>
            <w:rFonts w:asciiTheme="minorEastAsia" w:hAnsiTheme="minorEastAsia" w:hint="eastAsia"/>
            <w:noProof/>
          </w:rPr>
          <w:t>五、</w:t>
        </w:r>
        <w:r w:rsidR="00676A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76AB8" w:rsidRPr="00D80687">
          <w:rPr>
            <w:rStyle w:val="a3"/>
            <w:rFonts w:asciiTheme="minorEastAsia" w:hAnsiTheme="minorEastAsia" w:hint="eastAsia"/>
            <w:noProof/>
          </w:rPr>
          <w:t>协议内容</w:t>
        </w:r>
        <w:r w:rsidR="00676AB8">
          <w:rPr>
            <w:noProof/>
            <w:webHidden/>
          </w:rPr>
          <w:tab/>
        </w:r>
        <w:r w:rsidR="00676AB8">
          <w:rPr>
            <w:noProof/>
            <w:webHidden/>
          </w:rPr>
          <w:fldChar w:fldCharType="begin"/>
        </w:r>
        <w:r w:rsidR="00676AB8">
          <w:rPr>
            <w:noProof/>
            <w:webHidden/>
          </w:rPr>
          <w:instrText xml:space="preserve"> PAGEREF _Toc505800396 \h </w:instrText>
        </w:r>
        <w:r w:rsidR="00676AB8">
          <w:rPr>
            <w:noProof/>
            <w:webHidden/>
          </w:rPr>
        </w:r>
        <w:r w:rsidR="00676AB8">
          <w:rPr>
            <w:noProof/>
            <w:webHidden/>
          </w:rPr>
          <w:fldChar w:fldCharType="separate"/>
        </w:r>
        <w:r w:rsidR="00676AB8">
          <w:rPr>
            <w:noProof/>
            <w:webHidden/>
          </w:rPr>
          <w:t>10</w:t>
        </w:r>
        <w:r w:rsidR="00676AB8">
          <w:rPr>
            <w:noProof/>
            <w:webHidden/>
          </w:rPr>
          <w:fldChar w:fldCharType="end"/>
        </w:r>
      </w:hyperlink>
    </w:p>
    <w:p w14:paraId="744B8418" w14:textId="77777777" w:rsidR="00676AB8" w:rsidRDefault="00640A94" w:rsidP="00E46371">
      <w:pPr>
        <w:pStyle w:val="2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800397" w:history="1">
        <w:r w:rsidR="00676AB8" w:rsidRPr="00D80687">
          <w:rPr>
            <w:rStyle w:val="a3"/>
            <w:rFonts w:asciiTheme="minorEastAsia" w:hAnsiTheme="minorEastAsia"/>
            <w:noProof/>
          </w:rPr>
          <w:t xml:space="preserve">5.1 </w:t>
        </w:r>
        <w:r w:rsidR="00676AB8" w:rsidRPr="00D80687">
          <w:rPr>
            <w:rStyle w:val="a3"/>
            <w:rFonts w:asciiTheme="minorEastAsia" w:hAnsiTheme="minorEastAsia" w:hint="eastAsia"/>
            <w:noProof/>
          </w:rPr>
          <w:t>登录包</w:t>
        </w:r>
        <w:r w:rsidR="00676AB8" w:rsidRPr="00D80687">
          <w:rPr>
            <w:rStyle w:val="a3"/>
            <w:rFonts w:asciiTheme="minorEastAsia" w:hAnsiTheme="minorEastAsia"/>
            <w:noProof/>
          </w:rPr>
          <w:t>(0x0201)</w:t>
        </w:r>
        <w:r w:rsidR="00676AB8">
          <w:rPr>
            <w:noProof/>
            <w:webHidden/>
          </w:rPr>
          <w:tab/>
        </w:r>
        <w:r w:rsidR="00676AB8">
          <w:rPr>
            <w:noProof/>
            <w:webHidden/>
          </w:rPr>
          <w:fldChar w:fldCharType="begin"/>
        </w:r>
        <w:r w:rsidR="00676AB8">
          <w:rPr>
            <w:noProof/>
            <w:webHidden/>
          </w:rPr>
          <w:instrText xml:space="preserve"> PAGEREF _Toc505800397 \h </w:instrText>
        </w:r>
        <w:r w:rsidR="00676AB8">
          <w:rPr>
            <w:noProof/>
            <w:webHidden/>
          </w:rPr>
        </w:r>
        <w:r w:rsidR="00676AB8">
          <w:rPr>
            <w:noProof/>
            <w:webHidden/>
          </w:rPr>
          <w:fldChar w:fldCharType="separate"/>
        </w:r>
        <w:r w:rsidR="00676AB8">
          <w:rPr>
            <w:noProof/>
            <w:webHidden/>
          </w:rPr>
          <w:t>10</w:t>
        </w:r>
        <w:r w:rsidR="00676AB8">
          <w:rPr>
            <w:noProof/>
            <w:webHidden/>
          </w:rPr>
          <w:fldChar w:fldCharType="end"/>
        </w:r>
      </w:hyperlink>
    </w:p>
    <w:p w14:paraId="10178AD4" w14:textId="77777777" w:rsidR="00676AB8" w:rsidRDefault="00640A94" w:rsidP="00E46371">
      <w:pPr>
        <w:pStyle w:val="2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800398" w:history="1">
        <w:r w:rsidR="00676AB8" w:rsidRPr="00D80687">
          <w:rPr>
            <w:rStyle w:val="a3"/>
            <w:rFonts w:asciiTheme="minorEastAsia" w:hAnsiTheme="minorEastAsia"/>
            <w:noProof/>
          </w:rPr>
          <w:t xml:space="preserve">5.2 </w:t>
        </w:r>
        <w:r w:rsidR="00676AB8" w:rsidRPr="00D80687">
          <w:rPr>
            <w:rStyle w:val="a3"/>
            <w:rFonts w:asciiTheme="minorEastAsia" w:hAnsiTheme="minorEastAsia" w:hint="eastAsia"/>
            <w:noProof/>
          </w:rPr>
          <w:t>时间请求</w:t>
        </w:r>
        <w:r w:rsidR="00676AB8" w:rsidRPr="00D80687">
          <w:rPr>
            <w:rStyle w:val="a3"/>
            <w:rFonts w:asciiTheme="minorEastAsia" w:hAnsiTheme="minorEastAsia"/>
            <w:noProof/>
          </w:rPr>
          <w:t>(0x0501)</w:t>
        </w:r>
        <w:r w:rsidR="00676AB8">
          <w:rPr>
            <w:noProof/>
            <w:webHidden/>
          </w:rPr>
          <w:tab/>
        </w:r>
        <w:r w:rsidR="00676AB8">
          <w:rPr>
            <w:noProof/>
            <w:webHidden/>
          </w:rPr>
          <w:fldChar w:fldCharType="begin"/>
        </w:r>
        <w:r w:rsidR="00676AB8">
          <w:rPr>
            <w:noProof/>
            <w:webHidden/>
          </w:rPr>
          <w:instrText xml:space="preserve"> PAGEREF _Toc505800398 \h </w:instrText>
        </w:r>
        <w:r w:rsidR="00676AB8">
          <w:rPr>
            <w:noProof/>
            <w:webHidden/>
          </w:rPr>
        </w:r>
        <w:r w:rsidR="00676AB8">
          <w:rPr>
            <w:noProof/>
            <w:webHidden/>
          </w:rPr>
          <w:fldChar w:fldCharType="separate"/>
        </w:r>
        <w:r w:rsidR="00676AB8">
          <w:rPr>
            <w:noProof/>
            <w:webHidden/>
          </w:rPr>
          <w:t>11</w:t>
        </w:r>
        <w:r w:rsidR="00676AB8">
          <w:rPr>
            <w:noProof/>
            <w:webHidden/>
          </w:rPr>
          <w:fldChar w:fldCharType="end"/>
        </w:r>
      </w:hyperlink>
    </w:p>
    <w:p w14:paraId="72358F19" w14:textId="77777777" w:rsidR="00676AB8" w:rsidRDefault="00640A94" w:rsidP="00E46371">
      <w:pPr>
        <w:pStyle w:val="2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800399" w:history="1">
        <w:r w:rsidR="00676AB8" w:rsidRPr="00D80687">
          <w:rPr>
            <w:rStyle w:val="a3"/>
            <w:rFonts w:asciiTheme="minorEastAsia" w:hAnsiTheme="minorEastAsia"/>
            <w:noProof/>
          </w:rPr>
          <w:t xml:space="preserve">5.3 </w:t>
        </w:r>
        <w:r w:rsidR="00676AB8" w:rsidRPr="00D80687">
          <w:rPr>
            <w:rStyle w:val="a3"/>
            <w:rFonts w:asciiTheme="minorEastAsia" w:hAnsiTheme="minorEastAsia" w:hint="eastAsia"/>
            <w:noProof/>
          </w:rPr>
          <w:t>头羊位置包</w:t>
        </w:r>
        <w:r w:rsidR="00676AB8" w:rsidRPr="00D80687">
          <w:rPr>
            <w:rStyle w:val="a3"/>
            <w:rFonts w:asciiTheme="minorEastAsia" w:hAnsiTheme="minorEastAsia"/>
            <w:noProof/>
          </w:rPr>
          <w:t>(0x0403)</w:t>
        </w:r>
        <w:r w:rsidR="00676AB8">
          <w:rPr>
            <w:noProof/>
            <w:webHidden/>
          </w:rPr>
          <w:tab/>
        </w:r>
        <w:r w:rsidR="00676AB8">
          <w:rPr>
            <w:noProof/>
            <w:webHidden/>
          </w:rPr>
          <w:fldChar w:fldCharType="begin"/>
        </w:r>
        <w:r w:rsidR="00676AB8">
          <w:rPr>
            <w:noProof/>
            <w:webHidden/>
          </w:rPr>
          <w:instrText xml:space="preserve"> PAGEREF _Toc505800399 \h </w:instrText>
        </w:r>
        <w:r w:rsidR="00676AB8">
          <w:rPr>
            <w:noProof/>
            <w:webHidden/>
          </w:rPr>
        </w:r>
        <w:r w:rsidR="00676AB8">
          <w:rPr>
            <w:noProof/>
            <w:webHidden/>
          </w:rPr>
          <w:fldChar w:fldCharType="separate"/>
        </w:r>
        <w:r w:rsidR="00676AB8">
          <w:rPr>
            <w:noProof/>
            <w:webHidden/>
          </w:rPr>
          <w:t>11</w:t>
        </w:r>
        <w:r w:rsidR="00676AB8">
          <w:rPr>
            <w:noProof/>
            <w:webHidden/>
          </w:rPr>
          <w:fldChar w:fldCharType="end"/>
        </w:r>
      </w:hyperlink>
    </w:p>
    <w:p w14:paraId="0BBFB91B" w14:textId="77777777" w:rsidR="00676AB8" w:rsidRDefault="00640A94" w:rsidP="00E46371">
      <w:pPr>
        <w:pStyle w:val="2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800400" w:history="1">
        <w:r w:rsidR="00676AB8" w:rsidRPr="00D80687">
          <w:rPr>
            <w:rStyle w:val="a3"/>
            <w:rFonts w:asciiTheme="minorEastAsia" w:hAnsiTheme="minorEastAsia"/>
            <w:noProof/>
          </w:rPr>
          <w:t>5.4</w:t>
        </w:r>
        <w:r w:rsidR="00676AB8" w:rsidRPr="00D80687">
          <w:rPr>
            <w:rStyle w:val="a3"/>
            <w:rFonts w:asciiTheme="minorEastAsia" w:hAnsiTheme="minorEastAsia" w:hint="eastAsia"/>
            <w:noProof/>
          </w:rPr>
          <w:t>位置包</w:t>
        </w:r>
        <w:r w:rsidR="00676AB8" w:rsidRPr="00D80687">
          <w:rPr>
            <w:rStyle w:val="a3"/>
            <w:rFonts w:asciiTheme="minorEastAsia" w:hAnsiTheme="minorEastAsia"/>
            <w:noProof/>
          </w:rPr>
          <w:t>(0x0403)</w:t>
        </w:r>
        <w:r w:rsidR="00676AB8">
          <w:rPr>
            <w:noProof/>
            <w:webHidden/>
          </w:rPr>
          <w:tab/>
        </w:r>
        <w:r w:rsidR="00676AB8">
          <w:rPr>
            <w:noProof/>
            <w:webHidden/>
          </w:rPr>
          <w:fldChar w:fldCharType="begin"/>
        </w:r>
        <w:r w:rsidR="00676AB8">
          <w:rPr>
            <w:noProof/>
            <w:webHidden/>
          </w:rPr>
          <w:instrText xml:space="preserve"> PAGEREF _Toc505800400 \h </w:instrText>
        </w:r>
        <w:r w:rsidR="00676AB8">
          <w:rPr>
            <w:noProof/>
            <w:webHidden/>
          </w:rPr>
        </w:r>
        <w:r w:rsidR="00676AB8">
          <w:rPr>
            <w:noProof/>
            <w:webHidden/>
          </w:rPr>
          <w:fldChar w:fldCharType="separate"/>
        </w:r>
        <w:r w:rsidR="00676AB8">
          <w:rPr>
            <w:noProof/>
            <w:webHidden/>
          </w:rPr>
          <w:t>13</w:t>
        </w:r>
        <w:r w:rsidR="00676AB8">
          <w:rPr>
            <w:noProof/>
            <w:webHidden/>
          </w:rPr>
          <w:fldChar w:fldCharType="end"/>
        </w:r>
      </w:hyperlink>
    </w:p>
    <w:p w14:paraId="552D0092" w14:textId="77777777" w:rsidR="00676AB8" w:rsidRDefault="00640A94" w:rsidP="00E46371">
      <w:pPr>
        <w:pStyle w:val="2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800401" w:history="1">
        <w:r w:rsidR="00676AB8" w:rsidRPr="00D80687">
          <w:rPr>
            <w:rStyle w:val="a3"/>
            <w:rFonts w:asciiTheme="minorEastAsia" w:hAnsiTheme="minorEastAsia"/>
            <w:noProof/>
          </w:rPr>
          <w:t>5.5</w:t>
        </w:r>
        <w:r w:rsidR="00676AB8" w:rsidRPr="00D80687">
          <w:rPr>
            <w:rStyle w:val="a3"/>
            <w:rFonts w:asciiTheme="minorEastAsia" w:hAnsiTheme="minorEastAsia" w:hint="eastAsia"/>
            <w:noProof/>
          </w:rPr>
          <w:t>配置查询包</w:t>
        </w:r>
        <w:r w:rsidR="00676AB8" w:rsidRPr="00D80687">
          <w:rPr>
            <w:rStyle w:val="a3"/>
            <w:rFonts w:asciiTheme="minorEastAsia" w:hAnsiTheme="minorEastAsia"/>
            <w:noProof/>
          </w:rPr>
          <w:t>(0x0601)</w:t>
        </w:r>
        <w:r w:rsidR="00676AB8">
          <w:rPr>
            <w:noProof/>
            <w:webHidden/>
          </w:rPr>
          <w:tab/>
        </w:r>
        <w:r w:rsidR="00676AB8">
          <w:rPr>
            <w:noProof/>
            <w:webHidden/>
          </w:rPr>
          <w:fldChar w:fldCharType="begin"/>
        </w:r>
        <w:r w:rsidR="00676AB8">
          <w:rPr>
            <w:noProof/>
            <w:webHidden/>
          </w:rPr>
          <w:instrText xml:space="preserve"> PAGEREF _Toc505800401 \h </w:instrText>
        </w:r>
        <w:r w:rsidR="00676AB8">
          <w:rPr>
            <w:noProof/>
            <w:webHidden/>
          </w:rPr>
        </w:r>
        <w:r w:rsidR="00676AB8">
          <w:rPr>
            <w:noProof/>
            <w:webHidden/>
          </w:rPr>
          <w:fldChar w:fldCharType="separate"/>
        </w:r>
        <w:r w:rsidR="00676AB8">
          <w:rPr>
            <w:noProof/>
            <w:webHidden/>
          </w:rPr>
          <w:t>13</w:t>
        </w:r>
        <w:r w:rsidR="00676AB8">
          <w:rPr>
            <w:noProof/>
            <w:webHidden/>
          </w:rPr>
          <w:fldChar w:fldCharType="end"/>
        </w:r>
      </w:hyperlink>
    </w:p>
    <w:p w14:paraId="3A7BD0FC" w14:textId="77777777" w:rsidR="00676AB8" w:rsidRDefault="00640A94" w:rsidP="00E46371">
      <w:pPr>
        <w:pStyle w:val="31"/>
        <w:tabs>
          <w:tab w:val="left" w:pos="2048"/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800402" w:history="1">
        <w:r w:rsidR="00676AB8" w:rsidRPr="00D80687">
          <w:rPr>
            <w:rStyle w:val="a3"/>
            <w:rFonts w:asciiTheme="minorEastAsia" w:hAnsiTheme="minorEastAsia"/>
            <w:noProof/>
          </w:rPr>
          <w:t>5.5.1</w:t>
        </w:r>
        <w:r w:rsidR="00676A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76AB8" w:rsidRPr="00D80687">
          <w:rPr>
            <w:rStyle w:val="a3"/>
            <w:rFonts w:asciiTheme="minorEastAsia" w:hAnsiTheme="minorEastAsia" w:hint="eastAsia"/>
            <w:noProof/>
          </w:rPr>
          <w:t>服务器地址</w:t>
        </w:r>
        <w:r w:rsidR="00676AB8">
          <w:rPr>
            <w:noProof/>
            <w:webHidden/>
          </w:rPr>
          <w:tab/>
        </w:r>
        <w:r w:rsidR="00676AB8">
          <w:rPr>
            <w:noProof/>
            <w:webHidden/>
          </w:rPr>
          <w:fldChar w:fldCharType="begin"/>
        </w:r>
        <w:r w:rsidR="00676AB8">
          <w:rPr>
            <w:noProof/>
            <w:webHidden/>
          </w:rPr>
          <w:instrText xml:space="preserve"> PAGEREF _Toc505800402 \h </w:instrText>
        </w:r>
        <w:r w:rsidR="00676AB8">
          <w:rPr>
            <w:noProof/>
            <w:webHidden/>
          </w:rPr>
        </w:r>
        <w:r w:rsidR="00676AB8">
          <w:rPr>
            <w:noProof/>
            <w:webHidden/>
          </w:rPr>
          <w:fldChar w:fldCharType="separate"/>
        </w:r>
        <w:r w:rsidR="00676AB8">
          <w:rPr>
            <w:noProof/>
            <w:webHidden/>
          </w:rPr>
          <w:t>14</w:t>
        </w:r>
        <w:r w:rsidR="00676AB8">
          <w:rPr>
            <w:noProof/>
            <w:webHidden/>
          </w:rPr>
          <w:fldChar w:fldCharType="end"/>
        </w:r>
      </w:hyperlink>
    </w:p>
    <w:p w14:paraId="3B0D1542" w14:textId="77777777" w:rsidR="00676AB8" w:rsidRDefault="00640A94" w:rsidP="00E46371">
      <w:pPr>
        <w:pStyle w:val="3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800403" w:history="1">
        <w:r w:rsidR="00676AB8" w:rsidRPr="00D80687">
          <w:rPr>
            <w:rStyle w:val="a3"/>
            <w:rFonts w:asciiTheme="minorEastAsia" w:hAnsiTheme="minorEastAsia"/>
            <w:noProof/>
          </w:rPr>
          <w:t xml:space="preserve">5.5.2 </w:t>
        </w:r>
        <w:r w:rsidR="00676AB8" w:rsidRPr="00D80687">
          <w:rPr>
            <w:rStyle w:val="a3"/>
            <w:rFonts w:asciiTheme="minorEastAsia" w:hAnsiTheme="minorEastAsia" w:hint="eastAsia"/>
            <w:noProof/>
          </w:rPr>
          <w:t>大牲畜定位参数</w:t>
        </w:r>
        <w:r w:rsidR="00676AB8">
          <w:rPr>
            <w:noProof/>
            <w:webHidden/>
          </w:rPr>
          <w:tab/>
        </w:r>
        <w:r w:rsidR="00676AB8">
          <w:rPr>
            <w:noProof/>
            <w:webHidden/>
          </w:rPr>
          <w:fldChar w:fldCharType="begin"/>
        </w:r>
        <w:r w:rsidR="00676AB8">
          <w:rPr>
            <w:noProof/>
            <w:webHidden/>
          </w:rPr>
          <w:instrText xml:space="preserve"> PAGEREF _Toc505800403 \h </w:instrText>
        </w:r>
        <w:r w:rsidR="00676AB8">
          <w:rPr>
            <w:noProof/>
            <w:webHidden/>
          </w:rPr>
        </w:r>
        <w:r w:rsidR="00676AB8">
          <w:rPr>
            <w:noProof/>
            <w:webHidden/>
          </w:rPr>
          <w:fldChar w:fldCharType="separate"/>
        </w:r>
        <w:r w:rsidR="00676AB8">
          <w:rPr>
            <w:noProof/>
            <w:webHidden/>
          </w:rPr>
          <w:t>14</w:t>
        </w:r>
        <w:r w:rsidR="00676AB8">
          <w:rPr>
            <w:noProof/>
            <w:webHidden/>
          </w:rPr>
          <w:fldChar w:fldCharType="end"/>
        </w:r>
      </w:hyperlink>
    </w:p>
    <w:p w14:paraId="7FF56A47" w14:textId="77777777" w:rsidR="00676AB8" w:rsidRDefault="00640A94" w:rsidP="00E46371">
      <w:pPr>
        <w:pStyle w:val="3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800404" w:history="1">
        <w:r w:rsidR="00676AB8" w:rsidRPr="00D80687">
          <w:rPr>
            <w:rStyle w:val="a3"/>
            <w:rFonts w:asciiTheme="minorEastAsia" w:hAnsiTheme="minorEastAsia"/>
            <w:noProof/>
          </w:rPr>
          <w:t xml:space="preserve">5.5.3 </w:t>
        </w:r>
        <w:r w:rsidR="00676AB8" w:rsidRPr="00D80687">
          <w:rPr>
            <w:rStyle w:val="a3"/>
            <w:rFonts w:asciiTheme="minorEastAsia" w:hAnsiTheme="minorEastAsia" w:hint="eastAsia"/>
            <w:noProof/>
          </w:rPr>
          <w:t>头羊网关定位参数</w:t>
        </w:r>
        <w:r w:rsidR="00676AB8">
          <w:rPr>
            <w:noProof/>
            <w:webHidden/>
          </w:rPr>
          <w:tab/>
        </w:r>
        <w:r w:rsidR="00676AB8">
          <w:rPr>
            <w:noProof/>
            <w:webHidden/>
          </w:rPr>
          <w:fldChar w:fldCharType="begin"/>
        </w:r>
        <w:r w:rsidR="00676AB8">
          <w:rPr>
            <w:noProof/>
            <w:webHidden/>
          </w:rPr>
          <w:instrText xml:space="preserve"> PAGEREF _Toc505800404 \h </w:instrText>
        </w:r>
        <w:r w:rsidR="00676AB8">
          <w:rPr>
            <w:noProof/>
            <w:webHidden/>
          </w:rPr>
        </w:r>
        <w:r w:rsidR="00676AB8">
          <w:rPr>
            <w:noProof/>
            <w:webHidden/>
          </w:rPr>
          <w:fldChar w:fldCharType="separate"/>
        </w:r>
        <w:r w:rsidR="00676AB8">
          <w:rPr>
            <w:noProof/>
            <w:webHidden/>
          </w:rPr>
          <w:t>15</w:t>
        </w:r>
        <w:r w:rsidR="00676AB8">
          <w:rPr>
            <w:noProof/>
            <w:webHidden/>
          </w:rPr>
          <w:fldChar w:fldCharType="end"/>
        </w:r>
      </w:hyperlink>
    </w:p>
    <w:p w14:paraId="04FB15D1" w14:textId="77777777" w:rsidR="00C832A9" w:rsidRPr="004E64DB" w:rsidRDefault="00D40C50" w:rsidP="00E46371">
      <w:pPr>
        <w:pStyle w:val="12"/>
        <w:tabs>
          <w:tab w:val="left" w:pos="840"/>
          <w:tab w:val="right" w:leader="dot" w:pos="6829"/>
        </w:tabs>
        <w:jc w:val="left"/>
        <w:rPr>
          <w:rFonts w:asciiTheme="minorEastAsia" w:eastAsiaTheme="minorEastAsia" w:hAnsiTheme="minorEastAsia" w:cs="Times New Roman"/>
        </w:rPr>
      </w:pPr>
      <w:r w:rsidRPr="004E64DB">
        <w:rPr>
          <w:rFonts w:asciiTheme="minorEastAsia" w:eastAsiaTheme="minorEastAsia" w:hAnsiTheme="minorEastAsia" w:cs="Times New Roman"/>
        </w:rPr>
        <w:fldChar w:fldCharType="end"/>
      </w:r>
    </w:p>
    <w:p w14:paraId="2F809552" w14:textId="77777777" w:rsidR="00C832A9" w:rsidRPr="004E64DB" w:rsidRDefault="00C832A9" w:rsidP="002D1144">
      <w:pPr>
        <w:jc w:val="left"/>
        <w:rPr>
          <w:rFonts w:asciiTheme="minorEastAsia" w:eastAsiaTheme="minorEastAsia" w:hAnsiTheme="minorEastAsia" w:cs="Times New Roman"/>
        </w:rPr>
      </w:pPr>
    </w:p>
    <w:p w14:paraId="72ED2C93" w14:textId="77777777" w:rsidR="00C832A9" w:rsidRPr="004E64DB" w:rsidRDefault="0057642F" w:rsidP="002D1144">
      <w:pPr>
        <w:ind w:firstLine="0"/>
        <w:jc w:val="left"/>
        <w:rPr>
          <w:rFonts w:asciiTheme="minorEastAsia" w:eastAsiaTheme="minorEastAsia" w:hAnsiTheme="minorEastAsia" w:cs="Times New Roman"/>
        </w:rPr>
      </w:pPr>
      <w:r w:rsidRPr="004E64DB">
        <w:rPr>
          <w:rFonts w:asciiTheme="minorEastAsia" w:eastAsiaTheme="minorEastAsia" w:hAnsiTheme="minorEastAsia" w:cs="Times New Roman"/>
        </w:rPr>
        <w:br w:type="page"/>
      </w:r>
    </w:p>
    <w:p w14:paraId="0FD3EFAD" w14:textId="77777777" w:rsidR="001A5A0E" w:rsidRPr="004E64DB" w:rsidRDefault="00E94641" w:rsidP="002D1144">
      <w:pPr>
        <w:pStyle w:val="1"/>
        <w:numPr>
          <w:ilvl w:val="0"/>
          <w:numId w:val="2"/>
        </w:numPr>
        <w:tabs>
          <w:tab w:val="clear" w:pos="425"/>
        </w:tabs>
        <w:rPr>
          <w:rFonts w:asciiTheme="minorEastAsia" w:eastAsiaTheme="minorEastAsia" w:hAnsiTheme="minorEastAsia"/>
        </w:rPr>
      </w:pPr>
      <w:bookmarkStart w:id="0" w:name="_Toc505800384"/>
      <w:r w:rsidRPr="004E64DB">
        <w:rPr>
          <w:rFonts w:asciiTheme="minorEastAsia" w:eastAsiaTheme="minorEastAsia" w:hAnsiTheme="minorEastAsia" w:cs="宋体" w:hint="eastAsia"/>
        </w:rPr>
        <w:lastRenderedPageBreak/>
        <w:t>前</w:t>
      </w:r>
      <w:r w:rsidR="008D4654" w:rsidRPr="004E64DB">
        <w:rPr>
          <w:rFonts w:asciiTheme="minorEastAsia" w:eastAsiaTheme="minorEastAsia" w:hAnsiTheme="minorEastAsia" w:cs="宋体" w:hint="eastAsia"/>
        </w:rPr>
        <w:t>言</w:t>
      </w:r>
      <w:bookmarkEnd w:id="0"/>
    </w:p>
    <w:p w14:paraId="509E8575" w14:textId="71F6C927" w:rsidR="008D4654" w:rsidRPr="004E64DB" w:rsidRDefault="008D4654">
      <w:pPr>
        <w:pStyle w:val="20"/>
        <w:numPr>
          <w:ilvl w:val="1"/>
          <w:numId w:val="51"/>
        </w:numPr>
        <w:tabs>
          <w:tab w:val="clear" w:pos="567"/>
        </w:tabs>
        <w:jc w:val="left"/>
        <w:rPr>
          <w:rFonts w:asciiTheme="minorEastAsia" w:eastAsiaTheme="minorEastAsia" w:hAnsiTheme="minorEastAsia"/>
        </w:rPr>
        <w:pPrChange w:id="1" w:author="zcj" w:date="2018-03-07T21:18:00Z">
          <w:pPr>
            <w:pStyle w:val="20"/>
            <w:numPr>
              <w:ilvl w:val="1"/>
              <w:numId w:val="1"/>
            </w:numPr>
            <w:tabs>
              <w:tab w:val="num" w:pos="567"/>
            </w:tabs>
            <w:jc w:val="left"/>
          </w:pPr>
        </w:pPrChange>
      </w:pPr>
      <w:bookmarkStart w:id="2" w:name="_Toc505800385"/>
      <w:r w:rsidRPr="004E64DB">
        <w:rPr>
          <w:rFonts w:asciiTheme="minorEastAsia" w:eastAsiaTheme="minorEastAsia" w:hAnsiTheme="minorEastAsia" w:hint="eastAsia"/>
        </w:rPr>
        <w:t>编写目的</w:t>
      </w:r>
      <w:bookmarkEnd w:id="2"/>
    </w:p>
    <w:p w14:paraId="6C72A986" w14:textId="77777777" w:rsidR="00EA70CD" w:rsidRPr="004E64DB" w:rsidRDefault="00412A33" w:rsidP="002D1144">
      <w:pPr>
        <w:spacing w:line="360" w:lineRule="auto"/>
        <w:jc w:val="left"/>
        <w:rPr>
          <w:rFonts w:asciiTheme="minorEastAsia" w:eastAsiaTheme="minorEastAsia" w:hAnsiTheme="minorEastAsia" w:cs="Times New Roman"/>
          <w:color w:val="000000"/>
          <w:sz w:val="24"/>
          <w:szCs w:val="24"/>
        </w:rPr>
      </w:pPr>
      <w:r w:rsidRPr="004E64DB">
        <w:rPr>
          <w:rFonts w:asciiTheme="minorEastAsia" w:eastAsiaTheme="minorEastAsia" w:hAnsiTheme="minorEastAsia" w:cs="Times New Roman" w:hint="eastAsia"/>
          <w:color w:val="000000"/>
          <w:sz w:val="24"/>
          <w:szCs w:val="24"/>
        </w:rPr>
        <w:t>统一公司</w:t>
      </w:r>
      <w:r w:rsidRPr="004E64DB">
        <w:rPr>
          <w:rFonts w:asciiTheme="minorEastAsia" w:eastAsiaTheme="minorEastAsia" w:hAnsiTheme="minorEastAsia" w:cs="Times New Roman"/>
          <w:color w:val="000000"/>
          <w:sz w:val="24"/>
          <w:szCs w:val="24"/>
        </w:rPr>
        <w:t>协议规范，</w:t>
      </w:r>
      <w:r w:rsidRPr="004E64DB">
        <w:rPr>
          <w:rFonts w:asciiTheme="minorEastAsia" w:eastAsiaTheme="minorEastAsia" w:hAnsiTheme="minorEastAsia" w:cs="Times New Roman" w:hint="eastAsia"/>
          <w:color w:val="000000"/>
          <w:sz w:val="24"/>
          <w:szCs w:val="24"/>
        </w:rPr>
        <w:t>提高</w:t>
      </w:r>
      <w:r w:rsidRPr="004E64DB">
        <w:rPr>
          <w:rFonts w:asciiTheme="minorEastAsia" w:eastAsiaTheme="minorEastAsia" w:hAnsiTheme="minorEastAsia" w:cs="Times New Roman"/>
          <w:color w:val="000000"/>
          <w:sz w:val="24"/>
          <w:szCs w:val="24"/>
        </w:rPr>
        <w:t>开发和沟通效率，降低开发维护成本</w:t>
      </w:r>
      <w:r w:rsidR="00EA70CD" w:rsidRPr="004E64DB">
        <w:rPr>
          <w:rFonts w:asciiTheme="minorEastAsia" w:eastAsiaTheme="minorEastAsia" w:hAnsiTheme="minorEastAsia" w:cs="Times New Roman" w:hint="eastAsia"/>
          <w:color w:val="000000"/>
          <w:sz w:val="24"/>
          <w:szCs w:val="24"/>
        </w:rPr>
        <w:t>。</w:t>
      </w:r>
    </w:p>
    <w:p w14:paraId="05DE7996" w14:textId="78456EF5" w:rsidR="008D4654" w:rsidRPr="004E64DB" w:rsidRDefault="008D4654">
      <w:pPr>
        <w:pStyle w:val="20"/>
        <w:numPr>
          <w:ilvl w:val="1"/>
          <w:numId w:val="51"/>
        </w:numPr>
        <w:tabs>
          <w:tab w:val="clear" w:pos="567"/>
        </w:tabs>
        <w:jc w:val="left"/>
        <w:rPr>
          <w:rFonts w:asciiTheme="minorEastAsia" w:eastAsiaTheme="minorEastAsia" w:hAnsiTheme="minorEastAsia"/>
        </w:rPr>
        <w:pPrChange w:id="3" w:author="zcj" w:date="2018-03-07T21:19:00Z">
          <w:pPr>
            <w:pStyle w:val="20"/>
            <w:numPr>
              <w:ilvl w:val="1"/>
              <w:numId w:val="1"/>
            </w:numPr>
            <w:tabs>
              <w:tab w:val="num" w:pos="567"/>
            </w:tabs>
            <w:jc w:val="left"/>
          </w:pPr>
        </w:pPrChange>
      </w:pPr>
      <w:bookmarkStart w:id="4" w:name="_Toc505800386"/>
      <w:r w:rsidRPr="004E64DB">
        <w:rPr>
          <w:rFonts w:asciiTheme="minorEastAsia" w:eastAsiaTheme="minorEastAsia" w:hAnsiTheme="minorEastAsia" w:hint="eastAsia"/>
        </w:rPr>
        <w:t>缩略语</w:t>
      </w:r>
      <w:bookmarkEnd w:id="4"/>
    </w:p>
    <w:p w14:paraId="42EB255E" w14:textId="77777777" w:rsidR="001B0BEA" w:rsidRPr="004E64DB" w:rsidRDefault="001B0BEA" w:rsidP="002D1144">
      <w:pPr>
        <w:pStyle w:val="a9"/>
        <w:keepNext/>
        <w:spacing w:beforeLines="50" w:before="156" w:afterLines="50" w:after="156" w:line="360" w:lineRule="auto"/>
        <w:jc w:val="left"/>
        <w:rPr>
          <w:rFonts w:asciiTheme="minorEastAsia" w:eastAsiaTheme="minorEastAsia" w:hAnsiTheme="minorEastAsia"/>
          <w:szCs w:val="21"/>
        </w:rPr>
      </w:pPr>
      <w:r w:rsidRPr="004E64DB">
        <w:rPr>
          <w:rFonts w:asciiTheme="minorEastAsia" w:eastAsiaTheme="minorEastAsia" w:hAnsiTheme="minorEastAsia" w:hint="eastAsia"/>
          <w:szCs w:val="21"/>
        </w:rPr>
        <w:t xml:space="preserve">表 </w:t>
      </w:r>
      <w:r w:rsidRPr="004E64DB">
        <w:rPr>
          <w:rFonts w:asciiTheme="minorEastAsia" w:eastAsiaTheme="minorEastAsia" w:hAnsiTheme="minorEastAsia"/>
          <w:szCs w:val="21"/>
        </w:rPr>
        <w:fldChar w:fldCharType="begin"/>
      </w:r>
      <w:r w:rsidRPr="004E64DB">
        <w:rPr>
          <w:rFonts w:asciiTheme="minorEastAsia" w:eastAsiaTheme="minorEastAsia" w:hAnsiTheme="minorEastAsia"/>
          <w:szCs w:val="21"/>
        </w:rPr>
        <w:instrText xml:space="preserve"> </w:instrText>
      </w:r>
      <w:r w:rsidRPr="004E64DB">
        <w:rPr>
          <w:rFonts w:asciiTheme="minorEastAsia" w:eastAsiaTheme="minorEastAsia" w:hAnsiTheme="minorEastAsia" w:hint="eastAsia"/>
          <w:szCs w:val="21"/>
        </w:rPr>
        <w:instrText>SEQ 表 \* ARABIC</w:instrText>
      </w:r>
      <w:r w:rsidRPr="004E64DB">
        <w:rPr>
          <w:rFonts w:asciiTheme="minorEastAsia" w:eastAsiaTheme="minorEastAsia" w:hAnsiTheme="minorEastAsia"/>
          <w:szCs w:val="21"/>
        </w:rPr>
        <w:instrText xml:space="preserve"> </w:instrText>
      </w:r>
      <w:r w:rsidRPr="004E64DB">
        <w:rPr>
          <w:rFonts w:asciiTheme="minorEastAsia" w:eastAsiaTheme="minorEastAsia" w:hAnsiTheme="minorEastAsia"/>
          <w:szCs w:val="21"/>
        </w:rPr>
        <w:fldChar w:fldCharType="separate"/>
      </w:r>
      <w:r w:rsidR="00804316" w:rsidRPr="004E64DB">
        <w:rPr>
          <w:rFonts w:asciiTheme="minorEastAsia" w:eastAsiaTheme="minorEastAsia" w:hAnsiTheme="minorEastAsia"/>
          <w:szCs w:val="21"/>
        </w:rPr>
        <w:t>1</w:t>
      </w:r>
      <w:r w:rsidRPr="004E64DB">
        <w:rPr>
          <w:rFonts w:asciiTheme="minorEastAsia" w:eastAsiaTheme="minorEastAsia" w:hAnsiTheme="minorEastAsia"/>
          <w:szCs w:val="21"/>
        </w:rPr>
        <w:fldChar w:fldCharType="end"/>
      </w:r>
      <w:r w:rsidRPr="004E64DB">
        <w:rPr>
          <w:rFonts w:asciiTheme="minorEastAsia" w:eastAsiaTheme="minorEastAsia" w:hAnsiTheme="minorEastAsia" w:hint="eastAsia"/>
          <w:szCs w:val="21"/>
        </w:rPr>
        <w:t xml:space="preserve">.  </w:t>
      </w:r>
      <w:r w:rsidR="00851CE5" w:rsidRPr="004E64DB">
        <w:rPr>
          <w:rFonts w:asciiTheme="minorEastAsia" w:eastAsiaTheme="minorEastAsia" w:hAnsiTheme="minorEastAsia" w:hint="eastAsia"/>
          <w:szCs w:val="21"/>
        </w:rPr>
        <w:t>缩略语中英文对照表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"/>
        <w:gridCol w:w="2976"/>
        <w:gridCol w:w="4253"/>
      </w:tblGrid>
      <w:tr w:rsidR="008D4654" w:rsidRPr="004E64DB" w14:paraId="4C788EF9" w14:textId="77777777" w:rsidTr="00412A33">
        <w:trPr>
          <w:jc w:val="center"/>
        </w:trPr>
        <w:tc>
          <w:tcPr>
            <w:tcW w:w="1074" w:type="dxa"/>
            <w:shd w:val="clear" w:color="auto" w:fill="auto"/>
            <w:vAlign w:val="center"/>
          </w:tcPr>
          <w:p w14:paraId="520551A0" w14:textId="77777777" w:rsidR="008D4654" w:rsidRPr="004E64DB" w:rsidRDefault="008D4654" w:rsidP="002D1144">
            <w:pPr>
              <w:ind w:firstLine="0"/>
              <w:jc w:val="left"/>
              <w:rPr>
                <w:rFonts w:asciiTheme="minorEastAsia" w:eastAsiaTheme="minorEastAsia" w:hAnsiTheme="minorEastAsia" w:cs="Times New Roman"/>
              </w:rPr>
            </w:pPr>
            <w:r w:rsidRPr="004E64DB">
              <w:rPr>
                <w:rFonts w:asciiTheme="minorEastAsia" w:eastAsiaTheme="minorEastAsia" w:hAnsiTheme="minorEastAsia" w:cs="Times New Roman"/>
              </w:rPr>
              <w:t>缩写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31195618" w14:textId="77777777" w:rsidR="008D4654" w:rsidRPr="004E64DB" w:rsidRDefault="008D4654" w:rsidP="002D1144">
            <w:pPr>
              <w:ind w:firstLine="0"/>
              <w:jc w:val="left"/>
              <w:rPr>
                <w:rFonts w:asciiTheme="minorEastAsia" w:eastAsiaTheme="minorEastAsia" w:hAnsiTheme="minorEastAsia" w:cs="Times New Roman"/>
              </w:rPr>
            </w:pPr>
            <w:r w:rsidRPr="004E64DB">
              <w:rPr>
                <w:rFonts w:asciiTheme="minorEastAsia" w:eastAsiaTheme="minorEastAsia" w:hAnsiTheme="minorEastAsia" w:cs="Times New Roman"/>
              </w:rPr>
              <w:t>英文解释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3408B0EF" w14:textId="77777777" w:rsidR="008D4654" w:rsidRPr="004E64DB" w:rsidRDefault="008D4654" w:rsidP="002D1144">
            <w:pPr>
              <w:ind w:firstLine="0"/>
              <w:jc w:val="left"/>
              <w:rPr>
                <w:rFonts w:asciiTheme="minorEastAsia" w:eastAsiaTheme="minorEastAsia" w:hAnsiTheme="minorEastAsia" w:cs="Times New Roman"/>
              </w:rPr>
            </w:pPr>
            <w:r w:rsidRPr="004E64DB">
              <w:rPr>
                <w:rFonts w:asciiTheme="minorEastAsia" w:eastAsiaTheme="minorEastAsia" w:hAnsiTheme="minorEastAsia" w:cs="Times New Roman"/>
              </w:rPr>
              <w:t>中文解释</w:t>
            </w:r>
          </w:p>
        </w:tc>
      </w:tr>
      <w:tr w:rsidR="00412A33" w:rsidRPr="004E64DB" w14:paraId="2541BBED" w14:textId="77777777" w:rsidTr="00412A33">
        <w:trPr>
          <w:jc w:val="center"/>
        </w:trPr>
        <w:tc>
          <w:tcPr>
            <w:tcW w:w="1074" w:type="dxa"/>
            <w:shd w:val="clear" w:color="auto" w:fill="auto"/>
            <w:vAlign w:val="center"/>
          </w:tcPr>
          <w:p w14:paraId="4811D19B" w14:textId="77777777" w:rsidR="00412A33" w:rsidRPr="004E64DB" w:rsidRDefault="00412A33" w:rsidP="002D1144">
            <w:pPr>
              <w:ind w:firstLine="0"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14:paraId="6EA2F768" w14:textId="77777777" w:rsidR="00412A33" w:rsidRPr="004E64DB" w:rsidRDefault="00412A33" w:rsidP="002D1144">
            <w:pPr>
              <w:ind w:firstLine="0"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14:paraId="7CFA3149" w14:textId="77777777" w:rsidR="00412A33" w:rsidRPr="004E64DB" w:rsidRDefault="00412A33" w:rsidP="002D1144">
            <w:pPr>
              <w:ind w:firstLine="0"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14:paraId="65D3370E" w14:textId="77777777" w:rsidR="008D4654" w:rsidRPr="004E64DB" w:rsidRDefault="008D4654" w:rsidP="002D1144">
      <w:pPr>
        <w:ind w:firstLine="0"/>
        <w:jc w:val="left"/>
        <w:rPr>
          <w:rFonts w:asciiTheme="minorEastAsia" w:eastAsiaTheme="minorEastAsia" w:hAnsiTheme="minorEastAsia"/>
          <w:color w:val="0070C0"/>
          <w:sz w:val="24"/>
          <w:szCs w:val="24"/>
        </w:rPr>
      </w:pPr>
    </w:p>
    <w:p w14:paraId="72F40A9F" w14:textId="77777777" w:rsidR="008D4654" w:rsidRPr="004E64DB" w:rsidRDefault="008D4654" w:rsidP="002D1144">
      <w:pPr>
        <w:spacing w:line="360" w:lineRule="auto"/>
        <w:ind w:firstLine="0"/>
        <w:jc w:val="left"/>
        <w:rPr>
          <w:rFonts w:asciiTheme="minorEastAsia" w:eastAsiaTheme="minorEastAsia" w:hAnsiTheme="minorEastAsia"/>
          <w:color w:val="0070C0"/>
          <w:sz w:val="24"/>
          <w:szCs w:val="24"/>
        </w:rPr>
      </w:pPr>
    </w:p>
    <w:p w14:paraId="17485D3E" w14:textId="77777777" w:rsidR="003F37AF" w:rsidRPr="004E64DB" w:rsidRDefault="003F37AF" w:rsidP="002D1144">
      <w:pPr>
        <w:spacing w:line="360" w:lineRule="auto"/>
        <w:ind w:firstLine="0"/>
        <w:jc w:val="left"/>
        <w:rPr>
          <w:rFonts w:asciiTheme="minorEastAsia" w:eastAsiaTheme="minorEastAsia" w:hAnsiTheme="minorEastAsia"/>
          <w:color w:val="0070C0"/>
          <w:sz w:val="24"/>
          <w:szCs w:val="24"/>
        </w:rPr>
      </w:pPr>
    </w:p>
    <w:p w14:paraId="4E2DC127" w14:textId="77777777" w:rsidR="007E29F2" w:rsidRPr="004E64DB" w:rsidRDefault="006A207B" w:rsidP="002D1144">
      <w:pPr>
        <w:widowControl/>
        <w:spacing w:line="240" w:lineRule="auto"/>
        <w:ind w:firstLine="0"/>
        <w:jc w:val="left"/>
        <w:rPr>
          <w:rFonts w:asciiTheme="minorEastAsia" w:eastAsiaTheme="minorEastAsia" w:hAnsiTheme="minorEastAsia" w:cs="Times New Roman"/>
        </w:rPr>
      </w:pPr>
      <w:r w:rsidRPr="004E64DB">
        <w:rPr>
          <w:rFonts w:asciiTheme="minorEastAsia" w:eastAsiaTheme="minorEastAsia" w:hAnsiTheme="minorEastAsia" w:cs="Times New Roman"/>
        </w:rPr>
        <w:br w:type="page"/>
      </w:r>
    </w:p>
    <w:p w14:paraId="4C57E6C2" w14:textId="77777777" w:rsidR="001B0BEA" w:rsidRPr="004E64DB" w:rsidRDefault="00E94641" w:rsidP="002D1144">
      <w:pPr>
        <w:pStyle w:val="1"/>
        <w:numPr>
          <w:ilvl w:val="0"/>
          <w:numId w:val="2"/>
        </w:numPr>
        <w:tabs>
          <w:tab w:val="clear" w:pos="425"/>
        </w:tabs>
        <w:rPr>
          <w:rFonts w:asciiTheme="minorEastAsia" w:eastAsiaTheme="minorEastAsia" w:hAnsiTheme="minorEastAsia" w:cs="宋体"/>
        </w:rPr>
      </w:pPr>
      <w:bookmarkStart w:id="5" w:name="_Toc505800387"/>
      <w:r w:rsidRPr="004E64DB">
        <w:rPr>
          <w:rFonts w:asciiTheme="minorEastAsia" w:eastAsiaTheme="minorEastAsia" w:hAnsiTheme="minorEastAsia" w:cs="宋体" w:hint="eastAsia"/>
        </w:rPr>
        <w:lastRenderedPageBreak/>
        <w:t>使用</w:t>
      </w:r>
      <w:r w:rsidR="00260887" w:rsidRPr="004E64DB">
        <w:rPr>
          <w:rFonts w:asciiTheme="minorEastAsia" w:eastAsiaTheme="minorEastAsia" w:hAnsiTheme="minorEastAsia" w:cs="宋体" w:hint="eastAsia"/>
        </w:rPr>
        <w:t>说明</w:t>
      </w:r>
      <w:bookmarkEnd w:id="5"/>
    </w:p>
    <w:p w14:paraId="633C8866" w14:textId="77777777" w:rsidR="00E94641" w:rsidRPr="002E7F56" w:rsidRDefault="002B558E" w:rsidP="002D1144">
      <w:pPr>
        <w:pStyle w:val="20"/>
        <w:numPr>
          <w:ilvl w:val="1"/>
          <w:numId w:val="4"/>
        </w:numPr>
        <w:jc w:val="left"/>
        <w:rPr>
          <w:rFonts w:asciiTheme="majorEastAsia" w:eastAsiaTheme="majorEastAsia" w:hAnsiTheme="majorEastAsia"/>
        </w:rPr>
      </w:pPr>
      <w:bookmarkStart w:id="6" w:name="_Toc505800388"/>
      <w:r w:rsidRPr="002E7F56">
        <w:rPr>
          <w:rFonts w:asciiTheme="majorEastAsia" w:eastAsiaTheme="majorEastAsia" w:hAnsiTheme="majorEastAsia" w:hint="eastAsia"/>
        </w:rPr>
        <w:t>协议选型</w:t>
      </w:r>
      <w:bookmarkEnd w:id="6"/>
    </w:p>
    <w:p w14:paraId="2449AEC9" w14:textId="77777777" w:rsidR="00843838" w:rsidRPr="004E64DB" w:rsidRDefault="00843838" w:rsidP="002D1144">
      <w:pPr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对于</w:t>
      </w:r>
      <w:r w:rsidRPr="004E64DB">
        <w:rPr>
          <w:rFonts w:asciiTheme="minorEastAsia" w:eastAsiaTheme="minorEastAsia" w:hAnsiTheme="minorEastAsia" w:hint="eastAsia"/>
          <w:color w:val="FF0000"/>
        </w:rPr>
        <w:t>数据量</w:t>
      </w:r>
      <w:r w:rsidRPr="004E64DB">
        <w:rPr>
          <w:rFonts w:asciiTheme="minorEastAsia" w:eastAsiaTheme="minorEastAsia" w:hAnsiTheme="minorEastAsia"/>
          <w:color w:val="FF0000"/>
        </w:rPr>
        <w:t>比较大的或者对功耗</w:t>
      </w:r>
      <w:r w:rsidRPr="004E64DB">
        <w:rPr>
          <w:rFonts w:asciiTheme="minorEastAsia" w:eastAsiaTheme="minorEastAsia" w:hAnsiTheme="minorEastAsia" w:hint="eastAsia"/>
          <w:color w:val="FF0000"/>
        </w:rPr>
        <w:t>有着</w:t>
      </w:r>
      <w:r w:rsidRPr="004E64DB">
        <w:rPr>
          <w:rFonts w:asciiTheme="minorEastAsia" w:eastAsiaTheme="minorEastAsia" w:hAnsiTheme="minorEastAsia"/>
          <w:color w:val="FF0000"/>
        </w:rPr>
        <w:t>极高要求</w:t>
      </w:r>
      <w:r w:rsidRPr="004E64DB">
        <w:rPr>
          <w:rFonts w:asciiTheme="minorEastAsia" w:eastAsiaTheme="minorEastAsia" w:hAnsiTheme="minorEastAsia"/>
        </w:rPr>
        <w:t>的设备，建议使用二进制协议</w:t>
      </w:r>
      <w:r w:rsidRPr="004E64DB">
        <w:rPr>
          <w:rFonts w:asciiTheme="minorEastAsia" w:eastAsiaTheme="minorEastAsia" w:hAnsiTheme="minorEastAsia" w:hint="eastAsia"/>
        </w:rPr>
        <w:t>，</w:t>
      </w:r>
      <w:r w:rsidRPr="004E64DB">
        <w:rPr>
          <w:rFonts w:asciiTheme="minorEastAsia" w:eastAsiaTheme="minorEastAsia" w:hAnsiTheme="minorEastAsia"/>
        </w:rPr>
        <w:t>相反，建议使用json</w:t>
      </w:r>
      <w:r w:rsidRPr="004E64DB">
        <w:rPr>
          <w:rFonts w:asciiTheme="minorEastAsia" w:eastAsiaTheme="minorEastAsia" w:hAnsiTheme="minorEastAsia" w:hint="eastAsia"/>
        </w:rPr>
        <w:t>协议</w:t>
      </w:r>
      <w:r w:rsidRPr="004E64DB">
        <w:rPr>
          <w:rFonts w:asciiTheme="minorEastAsia" w:eastAsiaTheme="minorEastAsia" w:hAnsiTheme="minorEastAsia"/>
        </w:rPr>
        <w:t>。</w:t>
      </w:r>
    </w:p>
    <w:p w14:paraId="39C326EB" w14:textId="77777777" w:rsidR="004E75BC" w:rsidRPr="002E7F56" w:rsidRDefault="00464EB4" w:rsidP="002D1144">
      <w:pPr>
        <w:pStyle w:val="20"/>
        <w:numPr>
          <w:ilvl w:val="1"/>
          <w:numId w:val="4"/>
        </w:numPr>
        <w:jc w:val="left"/>
        <w:rPr>
          <w:rFonts w:asciiTheme="majorEastAsia" w:eastAsiaTheme="majorEastAsia" w:hAnsiTheme="majorEastAsia"/>
        </w:rPr>
      </w:pPr>
      <w:bookmarkStart w:id="7" w:name="_Toc505800389"/>
      <w:r w:rsidRPr="002E7F56">
        <w:rPr>
          <w:rFonts w:asciiTheme="majorEastAsia" w:eastAsiaTheme="majorEastAsia" w:hAnsiTheme="majorEastAsia" w:hint="eastAsia"/>
        </w:rPr>
        <w:t>支持</w:t>
      </w:r>
      <w:r w:rsidRPr="002E7F56">
        <w:rPr>
          <w:rFonts w:asciiTheme="majorEastAsia" w:eastAsiaTheme="majorEastAsia" w:hAnsiTheme="majorEastAsia"/>
        </w:rPr>
        <w:t>的</w:t>
      </w:r>
      <w:r w:rsidR="00260887" w:rsidRPr="002E7F56">
        <w:rPr>
          <w:rFonts w:asciiTheme="majorEastAsia" w:eastAsiaTheme="majorEastAsia" w:hAnsiTheme="majorEastAsia" w:hint="eastAsia"/>
        </w:rPr>
        <w:t>数据</w:t>
      </w:r>
      <w:r w:rsidR="00797DCA" w:rsidRPr="002E7F56">
        <w:rPr>
          <w:rFonts w:asciiTheme="majorEastAsia" w:eastAsiaTheme="majorEastAsia" w:hAnsiTheme="majorEastAsia" w:hint="eastAsia"/>
        </w:rPr>
        <w:t>场景</w:t>
      </w:r>
      <w:bookmarkEnd w:id="7"/>
    </w:p>
    <w:p w14:paraId="0EB8CD4E" w14:textId="77777777" w:rsidR="00B53FE7" w:rsidRPr="004E64DB" w:rsidRDefault="00B53FE7" w:rsidP="002D1144">
      <w:pPr>
        <w:spacing w:line="360" w:lineRule="auto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  <w:sz w:val="24"/>
          <w:szCs w:val="24"/>
        </w:rPr>
        <w:t>目前</w:t>
      </w:r>
      <w:r w:rsidRPr="004E64DB">
        <w:rPr>
          <w:rFonts w:asciiTheme="minorEastAsia" w:eastAsiaTheme="minorEastAsia" w:hAnsiTheme="minorEastAsia"/>
          <w:sz w:val="24"/>
          <w:szCs w:val="24"/>
        </w:rPr>
        <w:t>我们的产品主要</w:t>
      </w:r>
      <w:r w:rsidR="008A4A53" w:rsidRPr="004E64DB">
        <w:rPr>
          <w:rFonts w:asciiTheme="minorEastAsia" w:eastAsiaTheme="minorEastAsia" w:hAnsiTheme="minorEastAsia" w:hint="eastAsia"/>
          <w:sz w:val="24"/>
          <w:szCs w:val="24"/>
        </w:rPr>
        <w:t>涉及</w:t>
      </w:r>
      <w:r w:rsidRPr="004E64DB">
        <w:rPr>
          <w:rFonts w:asciiTheme="minorEastAsia" w:eastAsiaTheme="minorEastAsia" w:hAnsiTheme="minorEastAsia"/>
          <w:sz w:val="24"/>
          <w:szCs w:val="24"/>
        </w:rPr>
        <w:t>：</w:t>
      </w:r>
    </w:p>
    <w:p w14:paraId="62A8EB32" w14:textId="77777777" w:rsidR="00B53FE7" w:rsidRPr="004E64DB" w:rsidRDefault="00797DCA" w:rsidP="002D1144">
      <w:pPr>
        <w:pStyle w:val="aa"/>
        <w:numPr>
          <w:ilvl w:val="0"/>
          <w:numId w:val="17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  <w:sz w:val="24"/>
          <w:szCs w:val="24"/>
        </w:rPr>
        <w:t>GPS/</w:t>
      </w:r>
      <w:r w:rsidRPr="004E64DB">
        <w:rPr>
          <w:rFonts w:asciiTheme="minorEastAsia" w:eastAsiaTheme="minorEastAsia" w:hAnsiTheme="minorEastAsia"/>
          <w:sz w:val="24"/>
          <w:szCs w:val="24"/>
        </w:rPr>
        <w:t>北斗</w:t>
      </w:r>
      <w:r w:rsidR="00FD64BB" w:rsidRPr="004E64DB">
        <w:rPr>
          <w:rFonts w:asciiTheme="minorEastAsia" w:eastAsiaTheme="minorEastAsia" w:hAnsiTheme="minorEastAsia" w:hint="eastAsia"/>
          <w:sz w:val="24"/>
          <w:szCs w:val="24"/>
        </w:rPr>
        <w:t>位置</w:t>
      </w:r>
      <w:r w:rsidR="00FD64BB" w:rsidRPr="004E64DB">
        <w:rPr>
          <w:rFonts w:asciiTheme="minorEastAsia" w:eastAsiaTheme="minorEastAsia" w:hAnsiTheme="minorEastAsia"/>
          <w:sz w:val="24"/>
          <w:szCs w:val="24"/>
        </w:rPr>
        <w:t>信息：</w:t>
      </w:r>
      <w:r w:rsidR="00B53FE7" w:rsidRPr="004E64DB">
        <w:rPr>
          <w:rFonts w:asciiTheme="minorEastAsia" w:eastAsiaTheme="minorEastAsia" w:hAnsiTheme="minorEastAsia" w:hint="eastAsia"/>
          <w:sz w:val="24"/>
          <w:szCs w:val="24"/>
        </w:rPr>
        <w:t>经纬度</w:t>
      </w:r>
      <w:r w:rsidR="00FD64BB" w:rsidRPr="004E64DB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FD64BB" w:rsidRPr="004E64DB">
        <w:rPr>
          <w:rFonts w:asciiTheme="minorEastAsia" w:eastAsiaTheme="minorEastAsia" w:hAnsiTheme="minorEastAsia"/>
          <w:sz w:val="24"/>
          <w:szCs w:val="24"/>
        </w:rPr>
        <w:t>速度，航向</w:t>
      </w:r>
    </w:p>
    <w:p w14:paraId="0553D068" w14:textId="77777777" w:rsidR="00B53FE7" w:rsidRPr="004E64DB" w:rsidRDefault="008A4A53" w:rsidP="002D1144">
      <w:pPr>
        <w:pStyle w:val="aa"/>
        <w:numPr>
          <w:ilvl w:val="0"/>
          <w:numId w:val="17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  <w:sz w:val="24"/>
          <w:szCs w:val="24"/>
        </w:rPr>
        <w:t>温湿度</w:t>
      </w:r>
      <w:r w:rsidRPr="004E64DB">
        <w:rPr>
          <w:rFonts w:asciiTheme="minorEastAsia" w:eastAsiaTheme="minorEastAsia" w:hAnsiTheme="minorEastAsia"/>
          <w:sz w:val="24"/>
          <w:szCs w:val="24"/>
        </w:rPr>
        <w:t>：</w:t>
      </w:r>
      <w:r w:rsidR="00B53FE7" w:rsidRPr="004E64DB">
        <w:rPr>
          <w:rFonts w:asciiTheme="minorEastAsia" w:eastAsiaTheme="minorEastAsia" w:hAnsiTheme="minorEastAsia" w:hint="eastAsia"/>
          <w:sz w:val="24"/>
          <w:szCs w:val="24"/>
        </w:rPr>
        <w:t>温度</w:t>
      </w:r>
      <w:r w:rsidR="00FD64BB" w:rsidRPr="004E64DB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FD64BB" w:rsidRPr="004E64DB">
        <w:rPr>
          <w:rFonts w:asciiTheme="minorEastAsia" w:eastAsiaTheme="minorEastAsia" w:hAnsiTheme="minorEastAsia"/>
          <w:sz w:val="24"/>
          <w:szCs w:val="24"/>
        </w:rPr>
        <w:t>湿度</w:t>
      </w:r>
    </w:p>
    <w:p w14:paraId="7B6EE731" w14:textId="77777777" w:rsidR="00B53FE7" w:rsidRPr="004E64DB" w:rsidRDefault="0042433D" w:rsidP="002D1144">
      <w:pPr>
        <w:pStyle w:val="aa"/>
        <w:numPr>
          <w:ilvl w:val="0"/>
          <w:numId w:val="17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  <w:sz w:val="24"/>
          <w:szCs w:val="24"/>
        </w:rPr>
        <w:t>气压</w:t>
      </w:r>
      <w:r w:rsidR="008A4A53" w:rsidRPr="004E64DB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8A4A53" w:rsidRPr="004E64DB">
        <w:rPr>
          <w:rFonts w:asciiTheme="minorEastAsia" w:eastAsiaTheme="minorEastAsia" w:hAnsiTheme="minorEastAsia"/>
          <w:sz w:val="24"/>
          <w:szCs w:val="24"/>
        </w:rPr>
        <w:t>气压传感器数据</w:t>
      </w:r>
    </w:p>
    <w:p w14:paraId="68A83297" w14:textId="77777777" w:rsidR="00B53FE7" w:rsidRPr="004E64DB" w:rsidRDefault="00B53FE7" w:rsidP="002D1144">
      <w:pPr>
        <w:pStyle w:val="aa"/>
        <w:numPr>
          <w:ilvl w:val="0"/>
          <w:numId w:val="17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  <w:sz w:val="24"/>
          <w:szCs w:val="24"/>
        </w:rPr>
        <w:t>基站信息</w:t>
      </w:r>
      <w:r w:rsidR="008A4A53" w:rsidRPr="004E64DB">
        <w:rPr>
          <w:rFonts w:asciiTheme="minorEastAsia" w:eastAsiaTheme="minorEastAsia" w:hAnsiTheme="minorEastAsia" w:hint="eastAsia"/>
          <w:sz w:val="24"/>
          <w:szCs w:val="24"/>
        </w:rPr>
        <w:t>：基站</w:t>
      </w:r>
      <w:r w:rsidR="008A4A53" w:rsidRPr="004E64DB">
        <w:rPr>
          <w:rFonts w:asciiTheme="minorEastAsia" w:eastAsiaTheme="minorEastAsia" w:hAnsiTheme="minorEastAsia"/>
          <w:sz w:val="24"/>
          <w:szCs w:val="24"/>
        </w:rPr>
        <w:t>定位需要的信息</w:t>
      </w:r>
    </w:p>
    <w:p w14:paraId="17A9CB5C" w14:textId="77777777" w:rsidR="00B53FE7" w:rsidRPr="004E64DB" w:rsidRDefault="008A145C" w:rsidP="002D1144">
      <w:pPr>
        <w:pStyle w:val="aa"/>
        <w:numPr>
          <w:ilvl w:val="0"/>
          <w:numId w:val="17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/>
          <w:sz w:val="24"/>
          <w:szCs w:val="24"/>
        </w:rPr>
        <w:t>Wi-Fi</w:t>
      </w:r>
      <w:r w:rsidR="00797DCA" w:rsidRPr="004E64DB">
        <w:rPr>
          <w:rFonts w:asciiTheme="minorEastAsia" w:eastAsiaTheme="minorEastAsia" w:hAnsiTheme="minorEastAsia" w:hint="eastAsia"/>
          <w:sz w:val="24"/>
          <w:szCs w:val="24"/>
        </w:rPr>
        <w:t>数据</w:t>
      </w:r>
      <w:r w:rsidR="008A4A53" w:rsidRPr="004E64DB">
        <w:rPr>
          <w:rFonts w:asciiTheme="minorEastAsia" w:eastAsiaTheme="minorEastAsia" w:hAnsiTheme="minorEastAsia"/>
          <w:sz w:val="24"/>
          <w:szCs w:val="24"/>
        </w:rPr>
        <w:t>：</w:t>
      </w:r>
      <w:r w:rsidRPr="004E64DB">
        <w:rPr>
          <w:rFonts w:asciiTheme="minorEastAsia" w:eastAsiaTheme="minorEastAsia" w:hAnsiTheme="minorEastAsia"/>
          <w:sz w:val="24"/>
          <w:szCs w:val="24"/>
        </w:rPr>
        <w:t>Wi-Fi</w:t>
      </w:r>
      <w:r w:rsidR="008A4A53" w:rsidRPr="004E64DB">
        <w:rPr>
          <w:rFonts w:asciiTheme="minorEastAsia" w:eastAsiaTheme="minorEastAsia" w:hAnsiTheme="minorEastAsia"/>
          <w:sz w:val="24"/>
          <w:szCs w:val="24"/>
        </w:rPr>
        <w:t>网络</w:t>
      </w:r>
      <w:r w:rsidR="008A4A53" w:rsidRPr="004E64DB">
        <w:rPr>
          <w:rFonts w:asciiTheme="minorEastAsia" w:eastAsiaTheme="minorEastAsia" w:hAnsiTheme="minorEastAsia" w:hint="eastAsia"/>
          <w:sz w:val="24"/>
          <w:szCs w:val="24"/>
        </w:rPr>
        <w:t>定位</w:t>
      </w:r>
      <w:r w:rsidR="008A4A53" w:rsidRPr="004E64DB">
        <w:rPr>
          <w:rFonts w:asciiTheme="minorEastAsia" w:eastAsiaTheme="minorEastAsia" w:hAnsiTheme="minorEastAsia"/>
          <w:sz w:val="24"/>
          <w:szCs w:val="24"/>
        </w:rPr>
        <w:t>需要的信息</w:t>
      </w:r>
    </w:p>
    <w:p w14:paraId="67EB4F9A" w14:textId="77777777" w:rsidR="00B53FE7" w:rsidRPr="004E64DB" w:rsidRDefault="00B53FE7" w:rsidP="002D1144">
      <w:pPr>
        <w:pStyle w:val="aa"/>
        <w:numPr>
          <w:ilvl w:val="0"/>
          <w:numId w:val="17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  <w:sz w:val="24"/>
          <w:szCs w:val="24"/>
        </w:rPr>
        <w:t>时间同步</w:t>
      </w:r>
      <w:r w:rsidR="008A4A53" w:rsidRPr="004E64DB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8A4A53" w:rsidRPr="004E64DB">
        <w:rPr>
          <w:rFonts w:asciiTheme="minorEastAsia" w:eastAsiaTheme="minorEastAsia" w:hAnsiTheme="minorEastAsia"/>
          <w:sz w:val="24"/>
          <w:szCs w:val="24"/>
        </w:rPr>
        <w:t>从服务器同步时间</w:t>
      </w:r>
    </w:p>
    <w:p w14:paraId="4959B637" w14:textId="77777777" w:rsidR="00B53FE7" w:rsidRPr="004E64DB" w:rsidRDefault="00797DCA" w:rsidP="002D1144">
      <w:pPr>
        <w:pStyle w:val="aa"/>
        <w:numPr>
          <w:ilvl w:val="0"/>
          <w:numId w:val="17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  <w:sz w:val="24"/>
          <w:szCs w:val="24"/>
        </w:rPr>
        <w:t>下行指令</w:t>
      </w:r>
      <w:r w:rsidR="008A4A53" w:rsidRPr="004E64DB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8A4A53" w:rsidRPr="004E64DB">
        <w:rPr>
          <w:rFonts w:asciiTheme="minorEastAsia" w:eastAsiaTheme="minorEastAsia" w:hAnsiTheme="minorEastAsia"/>
          <w:sz w:val="24"/>
          <w:szCs w:val="24"/>
        </w:rPr>
        <w:t>服务器主动下发</w:t>
      </w:r>
      <w:r w:rsidR="008A4A53" w:rsidRPr="004E64DB">
        <w:rPr>
          <w:rFonts w:asciiTheme="minorEastAsia" w:eastAsiaTheme="minorEastAsia" w:hAnsiTheme="minorEastAsia" w:hint="eastAsia"/>
          <w:sz w:val="24"/>
          <w:szCs w:val="24"/>
        </w:rPr>
        <w:t>配置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命令参数</w:t>
      </w:r>
    </w:p>
    <w:p w14:paraId="11B02BB5" w14:textId="77777777" w:rsidR="00C0128F" w:rsidRPr="004E64DB" w:rsidRDefault="008A4A53" w:rsidP="002D1144">
      <w:pPr>
        <w:pStyle w:val="aa"/>
        <w:numPr>
          <w:ilvl w:val="0"/>
          <w:numId w:val="17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  <w:sz w:val="24"/>
          <w:szCs w:val="24"/>
        </w:rPr>
        <w:t>下行</w:t>
      </w:r>
      <w:r w:rsidR="00797DCA" w:rsidRPr="004E64DB">
        <w:rPr>
          <w:rFonts w:asciiTheme="minorEastAsia" w:eastAsiaTheme="minorEastAsia" w:hAnsiTheme="minorEastAsia" w:hint="eastAsia"/>
          <w:sz w:val="24"/>
          <w:szCs w:val="24"/>
        </w:rPr>
        <w:t>文本</w:t>
      </w:r>
      <w:r w:rsidRPr="004E64DB">
        <w:rPr>
          <w:rFonts w:asciiTheme="minorEastAsia" w:eastAsiaTheme="minorEastAsia" w:hAnsiTheme="minorEastAsia"/>
          <w:sz w:val="24"/>
          <w:szCs w:val="24"/>
        </w:rPr>
        <w:t>：</w:t>
      </w:r>
      <w:r w:rsidR="00FD64BB" w:rsidRPr="004E64DB">
        <w:rPr>
          <w:rFonts w:asciiTheme="minorEastAsia" w:eastAsiaTheme="minorEastAsia" w:hAnsiTheme="minorEastAsia" w:hint="eastAsia"/>
          <w:sz w:val="24"/>
          <w:szCs w:val="24"/>
        </w:rPr>
        <w:t>服务器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主动</w:t>
      </w:r>
      <w:r w:rsidRPr="004E64DB">
        <w:rPr>
          <w:rFonts w:asciiTheme="minorEastAsia" w:eastAsiaTheme="minorEastAsia" w:hAnsiTheme="minorEastAsia"/>
          <w:sz w:val="24"/>
          <w:szCs w:val="24"/>
        </w:rPr>
        <w:t>下发</w:t>
      </w:r>
      <w:r w:rsidR="00B53FE7" w:rsidRPr="004E64DB">
        <w:rPr>
          <w:rFonts w:asciiTheme="minorEastAsia" w:eastAsiaTheme="minorEastAsia" w:hAnsiTheme="minorEastAsia" w:hint="eastAsia"/>
          <w:sz w:val="24"/>
          <w:szCs w:val="24"/>
        </w:rPr>
        <w:t>文本通知</w:t>
      </w:r>
    </w:p>
    <w:p w14:paraId="2E897C6C" w14:textId="77777777" w:rsidR="0042433D" w:rsidRDefault="00F77972" w:rsidP="004D3EC0">
      <w:pPr>
        <w:pStyle w:val="aa"/>
        <w:numPr>
          <w:ilvl w:val="0"/>
          <w:numId w:val="17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FF0000"/>
          <w:sz w:val="24"/>
          <w:szCs w:val="24"/>
        </w:rPr>
        <w:t>扩展</w:t>
      </w:r>
      <w:r w:rsidR="00F71A0A" w:rsidRPr="004E64DB">
        <w:rPr>
          <w:rFonts w:asciiTheme="minorEastAsia" w:eastAsiaTheme="minorEastAsia" w:hAnsiTheme="minorEastAsia" w:hint="eastAsia"/>
          <w:color w:val="FF0000"/>
          <w:sz w:val="24"/>
          <w:szCs w:val="24"/>
        </w:rPr>
        <w:t>协议</w:t>
      </w:r>
      <w:r w:rsidR="00F71A0A" w:rsidRPr="004E64DB">
        <w:rPr>
          <w:rFonts w:asciiTheme="minorEastAsia" w:eastAsiaTheme="minorEastAsia" w:hAnsiTheme="minorEastAsia"/>
          <w:sz w:val="24"/>
          <w:szCs w:val="24"/>
        </w:rPr>
        <w:t>：</w:t>
      </w:r>
      <w:r w:rsidR="00F71A0A" w:rsidRPr="004E64DB">
        <w:rPr>
          <w:rFonts w:asciiTheme="minorEastAsia" w:eastAsiaTheme="minorEastAsia" w:hAnsiTheme="minorEastAsia" w:hint="eastAsia"/>
          <w:sz w:val="24"/>
          <w:szCs w:val="24"/>
        </w:rPr>
        <w:t>对于</w:t>
      </w:r>
      <w:r w:rsidR="00F71A0A" w:rsidRPr="004E64DB">
        <w:rPr>
          <w:rFonts w:asciiTheme="minorEastAsia" w:eastAsiaTheme="minorEastAsia" w:hAnsiTheme="minorEastAsia"/>
          <w:sz w:val="24"/>
          <w:szCs w:val="24"/>
        </w:rPr>
        <w:t>某些需要</w:t>
      </w:r>
      <w:r w:rsidR="00F71A0A" w:rsidRPr="004E64DB">
        <w:rPr>
          <w:rFonts w:asciiTheme="minorEastAsia" w:eastAsiaTheme="minorEastAsia" w:hAnsiTheme="minorEastAsia" w:hint="eastAsia"/>
          <w:sz w:val="24"/>
          <w:szCs w:val="24"/>
        </w:rPr>
        <w:t>特定</w:t>
      </w:r>
      <w:r w:rsidR="00F71A0A" w:rsidRPr="004E64DB">
        <w:rPr>
          <w:rFonts w:asciiTheme="minorEastAsia" w:eastAsiaTheme="minorEastAsia" w:hAnsiTheme="minorEastAsia"/>
          <w:sz w:val="24"/>
          <w:szCs w:val="24"/>
        </w:rPr>
        <w:t>接口</w:t>
      </w:r>
      <w:r w:rsidR="00E94641" w:rsidRPr="004E64DB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E94641" w:rsidRPr="004E64DB">
        <w:rPr>
          <w:rFonts w:asciiTheme="minorEastAsia" w:eastAsiaTheme="minorEastAsia" w:hAnsiTheme="minorEastAsia"/>
          <w:sz w:val="24"/>
          <w:szCs w:val="24"/>
        </w:rPr>
        <w:t>设备，比如头羊的上报羊群接口，</w:t>
      </w:r>
      <w:r w:rsidR="00B25841" w:rsidRPr="004E64DB">
        <w:rPr>
          <w:rFonts w:asciiTheme="minorEastAsia" w:eastAsiaTheme="minorEastAsia" w:hAnsiTheme="minorEastAsia" w:hint="eastAsia"/>
          <w:sz w:val="24"/>
          <w:szCs w:val="24"/>
        </w:rPr>
        <w:t>可以</w:t>
      </w:r>
      <w:r w:rsidR="00B25841" w:rsidRPr="004E64DB">
        <w:rPr>
          <w:rFonts w:asciiTheme="minorEastAsia" w:eastAsiaTheme="minorEastAsia" w:hAnsiTheme="minorEastAsia"/>
          <w:sz w:val="24"/>
          <w:szCs w:val="24"/>
        </w:rPr>
        <w:t>在默认协议下增加</w:t>
      </w:r>
      <w:r w:rsidR="00B25841" w:rsidRPr="004E64DB">
        <w:rPr>
          <w:rFonts w:asciiTheme="minorEastAsia" w:eastAsiaTheme="minorEastAsia" w:hAnsiTheme="minorEastAsia" w:hint="eastAsia"/>
          <w:sz w:val="24"/>
          <w:szCs w:val="24"/>
        </w:rPr>
        <w:t>新</w:t>
      </w:r>
      <w:r w:rsidR="001F1394">
        <w:rPr>
          <w:rFonts w:asciiTheme="minorEastAsia" w:eastAsiaTheme="minorEastAsia" w:hAnsiTheme="minorEastAsia" w:hint="eastAsia"/>
          <w:sz w:val="24"/>
          <w:szCs w:val="24"/>
        </w:rPr>
        <w:t>的扩展</w:t>
      </w:r>
      <w:r w:rsidR="00B25841" w:rsidRPr="004E64DB">
        <w:rPr>
          <w:rFonts w:asciiTheme="minorEastAsia" w:eastAsiaTheme="minorEastAsia" w:hAnsiTheme="minorEastAsia" w:hint="eastAsia"/>
          <w:sz w:val="24"/>
          <w:szCs w:val="24"/>
        </w:rPr>
        <w:t>接口</w:t>
      </w:r>
      <w:r w:rsidR="00E94641" w:rsidRPr="004E64DB">
        <w:rPr>
          <w:rFonts w:asciiTheme="minorEastAsia" w:eastAsiaTheme="minorEastAsia" w:hAnsiTheme="minorEastAsia"/>
          <w:sz w:val="24"/>
          <w:szCs w:val="24"/>
        </w:rPr>
        <w:t>。</w:t>
      </w:r>
    </w:p>
    <w:p w14:paraId="6B770184" w14:textId="394C07E8" w:rsidR="004D3EC0" w:rsidRPr="002E7F56" w:rsidRDefault="002E7F56" w:rsidP="002E7F56">
      <w:pPr>
        <w:pStyle w:val="20"/>
        <w:numPr>
          <w:ilvl w:val="1"/>
          <w:numId w:val="4"/>
        </w:numPr>
        <w:jc w:val="left"/>
        <w:rPr>
          <w:rFonts w:asciiTheme="majorEastAsia" w:eastAsiaTheme="majorEastAsia" w:hAnsiTheme="majorEastAsia"/>
        </w:rPr>
      </w:pPr>
      <w:r w:rsidRPr="002E7F56">
        <w:rPr>
          <w:rFonts w:asciiTheme="majorEastAsia" w:eastAsiaTheme="majorEastAsia" w:hAnsiTheme="majorEastAsia" w:hint="eastAsia"/>
        </w:rPr>
        <w:t>扩展</w:t>
      </w:r>
      <w:r w:rsidRPr="002E7F56">
        <w:rPr>
          <w:rFonts w:asciiTheme="majorEastAsia" w:eastAsiaTheme="majorEastAsia" w:hAnsiTheme="majorEastAsia"/>
        </w:rPr>
        <w:t>性和兼容性</w:t>
      </w:r>
    </w:p>
    <w:p w14:paraId="4F820D54" w14:textId="77777777" w:rsidR="00E94641" w:rsidRPr="004E64DB" w:rsidRDefault="00E94641" w:rsidP="002D1144">
      <w:pPr>
        <w:spacing w:line="360" w:lineRule="auto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  <w:sz w:val="24"/>
          <w:szCs w:val="24"/>
        </w:rPr>
        <w:t>我们</w:t>
      </w:r>
      <w:r w:rsidRPr="004E64DB">
        <w:rPr>
          <w:rFonts w:asciiTheme="minorEastAsia" w:eastAsiaTheme="minorEastAsia" w:hAnsiTheme="minorEastAsia"/>
          <w:sz w:val="24"/>
          <w:szCs w:val="24"/>
        </w:rPr>
        <w:t>尽量把通用的接口标准化，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一旦开发</w:t>
      </w:r>
      <w:r w:rsidRPr="004E64DB">
        <w:rPr>
          <w:rFonts w:asciiTheme="minorEastAsia" w:eastAsiaTheme="minorEastAsia" w:hAnsiTheme="minorEastAsia"/>
          <w:sz w:val="24"/>
          <w:szCs w:val="24"/>
        </w:rPr>
        <w:t>完成，新的设备上报类似数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据时</w:t>
      </w:r>
      <w:r w:rsidRPr="004E64DB">
        <w:rPr>
          <w:rFonts w:asciiTheme="minorEastAsia" w:eastAsiaTheme="minorEastAsia" w:hAnsiTheme="minorEastAsia"/>
          <w:sz w:val="24"/>
          <w:szCs w:val="24"/>
        </w:rPr>
        <w:t>，直接采用这些接口，这样服务器就不用重新开发，直接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复用</w:t>
      </w:r>
      <w:r w:rsidRPr="004E64DB">
        <w:rPr>
          <w:rFonts w:asciiTheme="minorEastAsia" w:eastAsiaTheme="minorEastAsia" w:hAnsiTheme="minorEastAsia"/>
          <w:sz w:val="24"/>
          <w:szCs w:val="24"/>
        </w:rPr>
        <w:t>标准的接口就可以。</w:t>
      </w:r>
    </w:p>
    <w:p w14:paraId="4B462A67" w14:textId="77777777" w:rsidR="00E94641" w:rsidRPr="004E64DB" w:rsidRDefault="00E94641" w:rsidP="002D1144">
      <w:pPr>
        <w:spacing w:line="360" w:lineRule="auto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  <w:sz w:val="24"/>
          <w:szCs w:val="24"/>
        </w:rPr>
        <w:t>对于通用</w:t>
      </w:r>
      <w:r w:rsidRPr="004E64DB">
        <w:rPr>
          <w:rFonts w:asciiTheme="minorEastAsia" w:eastAsiaTheme="minorEastAsia" w:hAnsiTheme="minorEastAsia"/>
          <w:sz w:val="24"/>
          <w:szCs w:val="24"/>
        </w:rPr>
        <w:t>接口不能支持的业务场景，可以</w:t>
      </w:r>
      <w:r w:rsidR="000B7A81" w:rsidRPr="004E64DB">
        <w:rPr>
          <w:rFonts w:asciiTheme="minorEastAsia" w:eastAsiaTheme="minorEastAsia" w:hAnsiTheme="minorEastAsia" w:hint="eastAsia"/>
          <w:sz w:val="24"/>
          <w:szCs w:val="24"/>
        </w:rPr>
        <w:t>定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制新的</w:t>
      </w:r>
      <w:r w:rsidRPr="004E64DB">
        <w:rPr>
          <w:rFonts w:asciiTheme="minorEastAsia" w:eastAsiaTheme="minorEastAsia" w:hAnsiTheme="minorEastAsia"/>
          <w:sz w:val="24"/>
          <w:szCs w:val="24"/>
        </w:rPr>
        <w:t>接口，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设计时尽量</w:t>
      </w:r>
      <w:r w:rsidRPr="004E64DB">
        <w:rPr>
          <w:rFonts w:asciiTheme="minorEastAsia" w:eastAsiaTheme="minorEastAsia" w:hAnsiTheme="minorEastAsia"/>
          <w:sz w:val="24"/>
          <w:szCs w:val="24"/>
        </w:rPr>
        <w:t>考虑通用和复用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5DD597EB" w14:textId="77777777" w:rsidR="00464822" w:rsidRPr="004E64DB" w:rsidRDefault="00797DCA" w:rsidP="002D1144">
      <w:pPr>
        <w:pStyle w:val="20"/>
        <w:numPr>
          <w:ilvl w:val="1"/>
          <w:numId w:val="4"/>
        </w:numPr>
        <w:jc w:val="left"/>
        <w:rPr>
          <w:rFonts w:asciiTheme="minorEastAsia" w:eastAsiaTheme="minorEastAsia" w:hAnsiTheme="minorEastAsia"/>
        </w:rPr>
      </w:pPr>
      <w:bookmarkStart w:id="8" w:name="_Toc505800390"/>
      <w:r w:rsidRPr="004E64DB">
        <w:rPr>
          <w:rFonts w:asciiTheme="minorEastAsia" w:eastAsiaTheme="minorEastAsia" w:hAnsiTheme="minorEastAsia" w:hint="eastAsia"/>
        </w:rPr>
        <w:t>二进制协议</w:t>
      </w:r>
      <w:r w:rsidRPr="004E64DB">
        <w:rPr>
          <w:rFonts w:asciiTheme="minorEastAsia" w:eastAsiaTheme="minorEastAsia" w:hAnsiTheme="minorEastAsia"/>
        </w:rPr>
        <w:t>优势</w:t>
      </w:r>
      <w:bookmarkEnd w:id="8"/>
    </w:p>
    <w:p w14:paraId="6631FECA" w14:textId="77777777" w:rsidR="00C14071" w:rsidRPr="004E64DB" w:rsidRDefault="00260887" w:rsidP="002D1144">
      <w:pPr>
        <w:pStyle w:val="aa"/>
        <w:numPr>
          <w:ilvl w:val="0"/>
          <w:numId w:val="21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  <w:sz w:val="24"/>
          <w:szCs w:val="24"/>
        </w:rPr>
        <w:t>更小</w:t>
      </w:r>
      <w:r w:rsidRPr="004E64DB">
        <w:rPr>
          <w:rFonts w:asciiTheme="minorEastAsia" w:eastAsiaTheme="minorEastAsia" w:hAnsiTheme="minorEastAsia"/>
          <w:sz w:val="24"/>
          <w:szCs w:val="24"/>
        </w:rPr>
        <w:t>传输</w:t>
      </w:r>
      <w:r w:rsidR="00050705" w:rsidRPr="004E64DB">
        <w:rPr>
          <w:rFonts w:asciiTheme="minorEastAsia" w:eastAsiaTheme="minorEastAsia" w:hAnsiTheme="minorEastAsia" w:hint="eastAsia"/>
          <w:sz w:val="24"/>
          <w:szCs w:val="24"/>
        </w:rPr>
        <w:t>体积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和</w:t>
      </w:r>
      <w:r w:rsidRPr="004E64DB">
        <w:rPr>
          <w:rFonts w:asciiTheme="minorEastAsia" w:eastAsiaTheme="minorEastAsia" w:hAnsiTheme="minorEastAsia"/>
          <w:sz w:val="24"/>
          <w:szCs w:val="24"/>
        </w:rPr>
        <w:t>内存消耗</w:t>
      </w:r>
      <w:r w:rsidR="00050705" w:rsidRPr="004E64DB">
        <w:rPr>
          <w:rFonts w:asciiTheme="minorEastAsia" w:eastAsiaTheme="minorEastAsia" w:hAnsiTheme="minorEastAsia"/>
          <w:sz w:val="24"/>
          <w:szCs w:val="24"/>
        </w:rPr>
        <w:t>：</w:t>
      </w:r>
      <w:r w:rsidR="00797DCA" w:rsidRPr="004E64DB">
        <w:rPr>
          <w:rFonts w:asciiTheme="minorEastAsia" w:eastAsiaTheme="minorEastAsia" w:hAnsiTheme="minorEastAsia" w:hint="eastAsia"/>
          <w:sz w:val="24"/>
          <w:szCs w:val="24"/>
        </w:rPr>
        <w:t>相比较</w:t>
      </w:r>
      <w:r w:rsidR="00797DCA" w:rsidRPr="004E64DB">
        <w:rPr>
          <w:rFonts w:asciiTheme="minorEastAsia" w:eastAsiaTheme="minorEastAsia" w:hAnsiTheme="minorEastAsia"/>
          <w:sz w:val="24"/>
          <w:szCs w:val="24"/>
        </w:rPr>
        <w:t>文本和json</w:t>
      </w:r>
      <w:r w:rsidR="00797DCA" w:rsidRPr="004E64DB">
        <w:rPr>
          <w:rFonts w:asciiTheme="minorEastAsia" w:eastAsiaTheme="minorEastAsia" w:hAnsiTheme="minorEastAsia" w:hint="eastAsia"/>
          <w:sz w:val="24"/>
          <w:szCs w:val="24"/>
        </w:rPr>
        <w:t>协议</w:t>
      </w:r>
      <w:r w:rsidR="00797DCA" w:rsidRPr="004E64DB">
        <w:rPr>
          <w:rFonts w:asciiTheme="minorEastAsia" w:eastAsiaTheme="minorEastAsia" w:hAnsiTheme="minorEastAsia"/>
          <w:sz w:val="24"/>
          <w:szCs w:val="24"/>
        </w:rPr>
        <w:t>，</w:t>
      </w:r>
      <w:r w:rsidR="00797DCA" w:rsidRPr="004E64DB">
        <w:rPr>
          <w:rFonts w:asciiTheme="minorEastAsia" w:eastAsiaTheme="minorEastAsia" w:hAnsiTheme="minorEastAsia" w:hint="eastAsia"/>
          <w:sz w:val="24"/>
          <w:szCs w:val="24"/>
        </w:rPr>
        <w:t>所有</w:t>
      </w:r>
      <w:r w:rsidR="00797DCA" w:rsidRPr="004E64DB">
        <w:rPr>
          <w:rFonts w:asciiTheme="minorEastAsia" w:eastAsiaTheme="minorEastAsia" w:hAnsiTheme="minorEastAsia"/>
          <w:sz w:val="24"/>
          <w:szCs w:val="24"/>
        </w:rPr>
        <w:t>的内容采用二进制表示，尽量压缩传输的体积，减小传输需要的</w:t>
      </w:r>
      <w:r w:rsidR="00797DCA" w:rsidRPr="004E64DB">
        <w:rPr>
          <w:rFonts w:asciiTheme="minorEastAsia" w:eastAsiaTheme="minorEastAsia" w:hAnsiTheme="minorEastAsia" w:hint="eastAsia"/>
          <w:sz w:val="24"/>
          <w:szCs w:val="24"/>
        </w:rPr>
        <w:t>GPRS</w:t>
      </w:r>
      <w:r w:rsidR="00797DCA" w:rsidRPr="004E64DB">
        <w:rPr>
          <w:rFonts w:asciiTheme="minorEastAsia" w:eastAsiaTheme="minorEastAsia" w:hAnsiTheme="minorEastAsia"/>
          <w:sz w:val="24"/>
          <w:szCs w:val="24"/>
        </w:rPr>
        <w:t>功耗</w:t>
      </w:r>
      <w:r w:rsidR="00C14071" w:rsidRPr="004E64DB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797DCA" w:rsidRPr="004E64DB">
        <w:rPr>
          <w:rFonts w:asciiTheme="minorEastAsia" w:eastAsiaTheme="minorEastAsia" w:hAnsiTheme="minorEastAsia" w:hint="eastAsia"/>
          <w:sz w:val="24"/>
          <w:szCs w:val="24"/>
        </w:rPr>
        <w:t>例如，</w:t>
      </w:r>
      <w:r w:rsidR="00797DCA" w:rsidRPr="004E64DB">
        <w:rPr>
          <w:rFonts w:asciiTheme="minorEastAsia" w:eastAsiaTheme="minorEastAsia" w:hAnsiTheme="minorEastAsia"/>
          <w:sz w:val="24"/>
          <w:szCs w:val="24"/>
        </w:rPr>
        <w:t>设备id “12345678”</w:t>
      </w:r>
      <w:r w:rsidR="00797DCA" w:rsidRPr="004E64DB">
        <w:rPr>
          <w:rFonts w:asciiTheme="minorEastAsia" w:eastAsiaTheme="minorEastAsia" w:hAnsiTheme="minorEastAsia" w:hint="eastAsia"/>
          <w:sz w:val="24"/>
          <w:szCs w:val="24"/>
        </w:rPr>
        <w:t>作为</w:t>
      </w:r>
      <w:r w:rsidR="00797DCA" w:rsidRPr="004E64DB">
        <w:rPr>
          <w:rFonts w:asciiTheme="minorEastAsia" w:eastAsiaTheme="minorEastAsia" w:hAnsiTheme="minorEastAsia"/>
          <w:sz w:val="24"/>
          <w:szCs w:val="24"/>
        </w:rPr>
        <w:t>文本字段是9个字节，但是作为二进制内容可以用</w:t>
      </w:r>
      <w:r w:rsidR="00797DCA" w:rsidRPr="004E64DB">
        <w:rPr>
          <w:rFonts w:asciiTheme="minorEastAsia" w:eastAsiaTheme="minorEastAsia" w:hAnsiTheme="minorEastAsia"/>
          <w:sz w:val="24"/>
          <w:szCs w:val="24"/>
        </w:rPr>
        <w:lastRenderedPageBreak/>
        <w:t xml:space="preserve">0x12345678 </w:t>
      </w:r>
      <w:r w:rsidR="00797DCA" w:rsidRPr="004E64DB">
        <w:rPr>
          <w:rFonts w:asciiTheme="minorEastAsia" w:eastAsiaTheme="minorEastAsia" w:hAnsiTheme="minorEastAsia" w:hint="eastAsia"/>
          <w:sz w:val="24"/>
          <w:szCs w:val="24"/>
        </w:rPr>
        <w:t>四个</w:t>
      </w:r>
      <w:r w:rsidR="00797DCA" w:rsidRPr="004E64DB">
        <w:rPr>
          <w:rFonts w:asciiTheme="minorEastAsia" w:eastAsiaTheme="minorEastAsia" w:hAnsiTheme="minorEastAsia"/>
          <w:sz w:val="24"/>
          <w:szCs w:val="24"/>
        </w:rPr>
        <w:t>字节表示，相比较原来的内容，容量压缩</w:t>
      </w:r>
      <w:r w:rsidR="00797DCA" w:rsidRPr="004E64DB">
        <w:rPr>
          <w:rFonts w:asciiTheme="minorEastAsia" w:eastAsiaTheme="minorEastAsia" w:hAnsiTheme="minorEastAsia" w:hint="eastAsia"/>
          <w:sz w:val="24"/>
          <w:szCs w:val="24"/>
        </w:rPr>
        <w:t>一半</w:t>
      </w:r>
      <w:r w:rsidR="00797DCA" w:rsidRPr="004E64DB">
        <w:rPr>
          <w:rFonts w:asciiTheme="minorEastAsia" w:eastAsiaTheme="minorEastAsia" w:hAnsiTheme="minorEastAsia"/>
          <w:sz w:val="24"/>
          <w:szCs w:val="24"/>
        </w:rPr>
        <w:t>。</w:t>
      </w:r>
    </w:p>
    <w:p w14:paraId="27088538" w14:textId="77777777" w:rsidR="00050705" w:rsidRPr="004E64DB" w:rsidRDefault="00260887" w:rsidP="002D1144">
      <w:pPr>
        <w:pStyle w:val="aa"/>
        <w:numPr>
          <w:ilvl w:val="0"/>
          <w:numId w:val="21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  <w:sz w:val="24"/>
          <w:szCs w:val="24"/>
        </w:rPr>
        <w:t>无需</w:t>
      </w:r>
      <w:r w:rsidR="00050705" w:rsidRPr="004E64DB">
        <w:rPr>
          <w:rFonts w:asciiTheme="minorEastAsia" w:eastAsiaTheme="minorEastAsia" w:hAnsiTheme="minorEastAsia" w:hint="eastAsia"/>
          <w:sz w:val="24"/>
          <w:szCs w:val="24"/>
        </w:rPr>
        <w:t>额外</w:t>
      </w:r>
      <w:r w:rsidR="00050705" w:rsidRPr="004E64DB">
        <w:rPr>
          <w:rFonts w:asciiTheme="minorEastAsia" w:eastAsiaTheme="minorEastAsia" w:hAnsiTheme="minorEastAsia"/>
          <w:sz w:val="24"/>
          <w:szCs w:val="24"/>
        </w:rPr>
        <w:t>格式符：</w:t>
      </w:r>
      <w:r w:rsidR="00050705" w:rsidRPr="004E64DB">
        <w:rPr>
          <w:rFonts w:asciiTheme="minorEastAsia" w:eastAsiaTheme="minorEastAsia" w:hAnsiTheme="minorEastAsia" w:hint="eastAsia"/>
          <w:sz w:val="24"/>
          <w:szCs w:val="24"/>
        </w:rPr>
        <w:t>二进制</w:t>
      </w:r>
      <w:r w:rsidR="00050705" w:rsidRPr="004E64DB">
        <w:rPr>
          <w:rFonts w:asciiTheme="minorEastAsia" w:eastAsiaTheme="minorEastAsia" w:hAnsiTheme="minorEastAsia"/>
          <w:sz w:val="24"/>
          <w:szCs w:val="24"/>
        </w:rPr>
        <w:t>通过结构体内存空间地址</w:t>
      </w:r>
      <w:r w:rsidR="00050705" w:rsidRPr="004E64DB">
        <w:rPr>
          <w:rFonts w:asciiTheme="minorEastAsia" w:eastAsiaTheme="minorEastAsia" w:hAnsiTheme="minorEastAsia" w:hint="eastAsia"/>
          <w:sz w:val="24"/>
          <w:szCs w:val="24"/>
        </w:rPr>
        <w:t>编码</w:t>
      </w:r>
      <w:r w:rsidR="00050705" w:rsidRPr="004E64DB">
        <w:rPr>
          <w:rFonts w:asciiTheme="minorEastAsia" w:eastAsiaTheme="minorEastAsia" w:hAnsiTheme="minorEastAsia"/>
          <w:sz w:val="24"/>
          <w:szCs w:val="24"/>
        </w:rPr>
        <w:t>和解码，</w:t>
      </w:r>
      <w:r w:rsidR="00050705" w:rsidRPr="004E64DB">
        <w:rPr>
          <w:rFonts w:asciiTheme="minorEastAsia" w:eastAsiaTheme="minorEastAsia" w:hAnsiTheme="minorEastAsia" w:hint="eastAsia"/>
          <w:sz w:val="24"/>
          <w:szCs w:val="24"/>
        </w:rPr>
        <w:t>相比较</w:t>
      </w:r>
      <w:r w:rsidR="00050705" w:rsidRPr="004E64DB">
        <w:rPr>
          <w:rFonts w:asciiTheme="minorEastAsia" w:eastAsiaTheme="minorEastAsia" w:hAnsiTheme="minorEastAsia"/>
          <w:sz w:val="24"/>
          <w:szCs w:val="24"/>
        </w:rPr>
        <w:t>文本协议，没有文本分隔符</w:t>
      </w:r>
      <w:r w:rsidR="00050705" w:rsidRPr="004E64DB">
        <w:rPr>
          <w:rFonts w:asciiTheme="minorEastAsia" w:eastAsiaTheme="minorEastAsia" w:hAnsiTheme="minorEastAsia" w:hint="eastAsia"/>
          <w:sz w:val="24"/>
          <w:szCs w:val="24"/>
        </w:rPr>
        <w:t>或者</w:t>
      </w:r>
      <w:r w:rsidR="00050705" w:rsidRPr="004E64DB">
        <w:rPr>
          <w:rFonts w:asciiTheme="minorEastAsia" w:eastAsiaTheme="minorEastAsia" w:hAnsiTheme="minorEastAsia"/>
          <w:sz w:val="24"/>
          <w:szCs w:val="24"/>
        </w:rPr>
        <w:t>格式符号，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表达</w:t>
      </w:r>
      <w:r w:rsidR="00050705" w:rsidRPr="004E64DB">
        <w:rPr>
          <w:rFonts w:asciiTheme="minorEastAsia" w:eastAsiaTheme="minorEastAsia" w:hAnsiTheme="minorEastAsia"/>
          <w:sz w:val="24"/>
          <w:szCs w:val="24"/>
        </w:rPr>
        <w:t>效率更高。</w:t>
      </w:r>
    </w:p>
    <w:p w14:paraId="0CEB7629" w14:textId="77777777" w:rsidR="00050705" w:rsidRPr="004E64DB" w:rsidRDefault="00260887" w:rsidP="002D1144">
      <w:pPr>
        <w:pStyle w:val="aa"/>
        <w:numPr>
          <w:ilvl w:val="0"/>
          <w:numId w:val="21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  <w:sz w:val="24"/>
          <w:szCs w:val="24"/>
        </w:rPr>
        <w:t>高效</w:t>
      </w:r>
      <w:r w:rsidR="00050705" w:rsidRPr="004E64DB">
        <w:rPr>
          <w:rFonts w:asciiTheme="minorEastAsia" w:eastAsiaTheme="minorEastAsia" w:hAnsiTheme="minorEastAsia" w:hint="eastAsia"/>
          <w:sz w:val="24"/>
          <w:szCs w:val="24"/>
        </w:rPr>
        <w:t>编解码</w:t>
      </w:r>
      <w:r w:rsidR="00050705" w:rsidRPr="004E64DB">
        <w:rPr>
          <w:rFonts w:asciiTheme="minorEastAsia" w:eastAsiaTheme="minorEastAsia" w:hAnsiTheme="minorEastAsia"/>
          <w:sz w:val="24"/>
          <w:szCs w:val="24"/>
        </w:rPr>
        <w:t>：</w:t>
      </w:r>
      <w:r w:rsidR="00050705" w:rsidRPr="004E64DB">
        <w:rPr>
          <w:rFonts w:asciiTheme="minorEastAsia" w:eastAsiaTheme="minorEastAsia" w:hAnsiTheme="minorEastAsia" w:hint="eastAsia"/>
          <w:sz w:val="24"/>
          <w:szCs w:val="24"/>
        </w:rPr>
        <w:t>如果</w:t>
      </w:r>
      <w:r w:rsidR="00050705" w:rsidRPr="004E64DB">
        <w:rPr>
          <w:rFonts w:asciiTheme="minorEastAsia" w:eastAsiaTheme="minorEastAsia" w:hAnsiTheme="minorEastAsia"/>
          <w:sz w:val="24"/>
          <w:szCs w:val="24"/>
        </w:rPr>
        <w:t>服务器使用</w:t>
      </w:r>
      <w:r w:rsidR="00050705" w:rsidRPr="004E64DB">
        <w:rPr>
          <w:rFonts w:asciiTheme="minorEastAsia" w:eastAsiaTheme="minorEastAsia" w:hAnsiTheme="minorEastAsia" w:hint="eastAsia"/>
          <w:sz w:val="24"/>
          <w:szCs w:val="24"/>
        </w:rPr>
        <w:t>c</w:t>
      </w:r>
      <w:r w:rsidR="00050705" w:rsidRPr="004E64DB">
        <w:rPr>
          <w:rFonts w:asciiTheme="minorEastAsia" w:eastAsiaTheme="minorEastAsia" w:hAnsiTheme="minorEastAsia"/>
          <w:sz w:val="24"/>
          <w:szCs w:val="24"/>
        </w:rPr>
        <w:t>/c++开发，</w:t>
      </w:r>
      <w:r w:rsidR="00050705" w:rsidRPr="004E64DB">
        <w:rPr>
          <w:rFonts w:asciiTheme="minorEastAsia" w:eastAsiaTheme="minorEastAsia" w:hAnsiTheme="minorEastAsia" w:hint="eastAsia"/>
          <w:sz w:val="24"/>
          <w:szCs w:val="24"/>
        </w:rPr>
        <w:t>设备</w:t>
      </w:r>
      <w:r w:rsidR="00050705" w:rsidRPr="004E64DB">
        <w:rPr>
          <w:rFonts w:asciiTheme="minorEastAsia" w:eastAsiaTheme="minorEastAsia" w:hAnsiTheme="minorEastAsia"/>
          <w:sz w:val="24"/>
          <w:szCs w:val="24"/>
        </w:rPr>
        <w:t>端和服务</w:t>
      </w:r>
      <w:r w:rsidR="00050705" w:rsidRPr="004E64DB">
        <w:rPr>
          <w:rFonts w:asciiTheme="minorEastAsia" w:eastAsiaTheme="minorEastAsia" w:hAnsiTheme="minorEastAsia" w:hint="eastAsia"/>
          <w:sz w:val="24"/>
          <w:szCs w:val="24"/>
        </w:rPr>
        <w:t>端可以通过</w:t>
      </w:r>
      <w:r w:rsidR="00050705" w:rsidRPr="004E64DB">
        <w:rPr>
          <w:rFonts w:asciiTheme="minorEastAsia" w:eastAsiaTheme="minorEastAsia" w:hAnsiTheme="minorEastAsia"/>
          <w:sz w:val="24"/>
          <w:szCs w:val="24"/>
        </w:rPr>
        <w:t>共用头文件的方式，无缝编解码</w:t>
      </w:r>
      <w:r w:rsidR="00050705" w:rsidRPr="004E64DB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050705" w:rsidRPr="004E64DB">
        <w:rPr>
          <w:rFonts w:asciiTheme="minorEastAsia" w:eastAsiaTheme="minorEastAsia" w:hAnsiTheme="minorEastAsia"/>
          <w:sz w:val="24"/>
          <w:szCs w:val="24"/>
        </w:rPr>
        <w:t>字节将结构转成内存字节，或者将内存字节转为结构</w:t>
      </w:r>
      <w:r w:rsidR="00050705" w:rsidRPr="004E64DB">
        <w:rPr>
          <w:rFonts w:asciiTheme="minorEastAsia" w:eastAsiaTheme="minorEastAsia" w:hAnsiTheme="minorEastAsia" w:hint="eastAsia"/>
          <w:sz w:val="24"/>
          <w:szCs w:val="24"/>
        </w:rPr>
        <w:t>，基本</w:t>
      </w:r>
      <w:r w:rsidR="00050705" w:rsidRPr="004E64DB">
        <w:rPr>
          <w:rFonts w:asciiTheme="minorEastAsia" w:eastAsiaTheme="minorEastAsia" w:hAnsiTheme="minorEastAsia"/>
          <w:sz w:val="24"/>
          <w:szCs w:val="24"/>
        </w:rPr>
        <w:t>没</w:t>
      </w:r>
      <w:r w:rsidR="00050705" w:rsidRPr="004E64DB">
        <w:rPr>
          <w:rFonts w:asciiTheme="minorEastAsia" w:eastAsiaTheme="minorEastAsia" w:hAnsiTheme="minorEastAsia" w:hint="eastAsia"/>
          <w:sz w:val="24"/>
          <w:szCs w:val="24"/>
        </w:rPr>
        <w:t>有</w:t>
      </w:r>
      <w:r w:rsidR="00050705" w:rsidRPr="004E64DB">
        <w:rPr>
          <w:rFonts w:asciiTheme="minorEastAsia" w:eastAsiaTheme="minorEastAsia" w:hAnsiTheme="minorEastAsia"/>
          <w:sz w:val="24"/>
          <w:szCs w:val="24"/>
        </w:rPr>
        <w:t>解析成本。</w:t>
      </w:r>
      <w:r w:rsidR="00050705" w:rsidRPr="004E64DB">
        <w:rPr>
          <w:rFonts w:asciiTheme="minorEastAsia" w:eastAsiaTheme="minorEastAsia" w:hAnsiTheme="minorEastAsia" w:hint="eastAsia"/>
          <w:sz w:val="24"/>
          <w:szCs w:val="24"/>
        </w:rPr>
        <w:t>对于</w:t>
      </w:r>
      <w:r w:rsidR="00050705" w:rsidRPr="004E64DB">
        <w:rPr>
          <w:rFonts w:asciiTheme="minorEastAsia" w:eastAsiaTheme="minorEastAsia" w:hAnsiTheme="minorEastAsia"/>
          <w:sz w:val="24"/>
          <w:szCs w:val="24"/>
        </w:rPr>
        <w:t>java这样的高级语言，虽然没有</w:t>
      </w:r>
      <w:r w:rsidR="00050705" w:rsidRPr="004E64DB">
        <w:rPr>
          <w:rFonts w:asciiTheme="minorEastAsia" w:eastAsiaTheme="minorEastAsia" w:hAnsiTheme="minorEastAsia" w:hint="eastAsia"/>
          <w:sz w:val="24"/>
          <w:szCs w:val="24"/>
        </w:rPr>
        <w:t>原生</w:t>
      </w:r>
      <w:r w:rsidR="00050705" w:rsidRPr="004E64DB">
        <w:rPr>
          <w:rFonts w:asciiTheme="minorEastAsia" w:eastAsiaTheme="minorEastAsia" w:hAnsiTheme="minorEastAsia"/>
          <w:sz w:val="24"/>
          <w:szCs w:val="24"/>
        </w:rPr>
        <w:t>的结构体和字节码支持，但也有针对</w:t>
      </w:r>
      <w:r w:rsidR="00050705" w:rsidRPr="004E64DB">
        <w:rPr>
          <w:rFonts w:asciiTheme="minorEastAsia" w:eastAsiaTheme="minorEastAsia" w:hAnsiTheme="minorEastAsia" w:hint="eastAsia"/>
          <w:sz w:val="24"/>
          <w:szCs w:val="24"/>
        </w:rPr>
        <w:t>字节内存</w:t>
      </w:r>
      <w:r w:rsidR="00050705" w:rsidRPr="004E64DB">
        <w:rPr>
          <w:rFonts w:asciiTheme="minorEastAsia" w:eastAsiaTheme="minorEastAsia" w:hAnsiTheme="minorEastAsia"/>
          <w:sz w:val="24"/>
          <w:szCs w:val="24"/>
        </w:rPr>
        <w:t>转码的开源组件，基本也是</w:t>
      </w:r>
      <w:r w:rsidR="00050705" w:rsidRPr="004E64DB">
        <w:rPr>
          <w:rFonts w:asciiTheme="minorEastAsia" w:eastAsiaTheme="minorEastAsia" w:hAnsiTheme="minorEastAsia" w:hint="eastAsia"/>
          <w:sz w:val="24"/>
          <w:szCs w:val="24"/>
        </w:rPr>
        <w:t>开箱</w:t>
      </w:r>
      <w:r w:rsidR="00050705" w:rsidRPr="004E64DB">
        <w:rPr>
          <w:rFonts w:asciiTheme="minorEastAsia" w:eastAsiaTheme="minorEastAsia" w:hAnsiTheme="minorEastAsia"/>
          <w:sz w:val="24"/>
          <w:szCs w:val="24"/>
        </w:rPr>
        <w:t>即用：</w:t>
      </w:r>
    </w:p>
    <w:p w14:paraId="4020BAF1" w14:textId="77777777" w:rsidR="00050705" w:rsidRPr="004E64DB" w:rsidRDefault="00640A94" w:rsidP="00343507">
      <w:pPr>
        <w:pStyle w:val="aa"/>
        <w:spacing w:line="360" w:lineRule="auto"/>
        <w:ind w:leftChars="171" w:left="359" w:firstLineChars="0" w:firstLine="0"/>
        <w:jc w:val="left"/>
        <w:rPr>
          <w:rFonts w:asciiTheme="minorEastAsia" w:eastAsiaTheme="minorEastAsia" w:hAnsiTheme="minorEastAsia"/>
        </w:rPr>
      </w:pPr>
      <w:hyperlink r:id="rId9" w:tgtFrame="_blank" w:history="1">
        <w:r w:rsidR="00050705" w:rsidRPr="004E64DB">
          <w:rPr>
            <w:rFonts w:asciiTheme="minorEastAsia" w:eastAsiaTheme="minorEastAsia" w:hAnsiTheme="minorEastAsia" w:hint="eastAsia"/>
          </w:rPr>
          <w:t>JavaStruct</w:t>
        </w:r>
      </w:hyperlink>
      <w:r w:rsidR="00050705" w:rsidRPr="004E64DB">
        <w:rPr>
          <w:rFonts w:asciiTheme="minorEastAsia" w:eastAsiaTheme="minorEastAsia" w:hAnsiTheme="minorEastAsia" w:hint="eastAsia"/>
        </w:rPr>
        <w:t>：</w:t>
      </w:r>
    </w:p>
    <w:p w14:paraId="42B0844B" w14:textId="77777777" w:rsidR="00050705" w:rsidRPr="004E64DB" w:rsidRDefault="00640A94" w:rsidP="00343507">
      <w:pPr>
        <w:pStyle w:val="aa"/>
        <w:spacing w:line="360" w:lineRule="auto"/>
        <w:ind w:leftChars="171" w:left="359" w:firstLineChars="0" w:firstLine="0"/>
        <w:jc w:val="left"/>
        <w:rPr>
          <w:rFonts w:asciiTheme="minorEastAsia" w:eastAsiaTheme="minorEastAsia" w:hAnsiTheme="minorEastAsia"/>
          <w:sz w:val="24"/>
          <w:szCs w:val="24"/>
        </w:rPr>
      </w:pPr>
      <w:hyperlink r:id="rId10" w:tgtFrame="_blank" w:history="1">
        <w:r w:rsidR="00050705" w:rsidRPr="004E64DB">
          <w:rPr>
            <w:rFonts w:asciiTheme="minorEastAsia" w:eastAsiaTheme="minorEastAsia" w:hAnsiTheme="minorEastAsia"/>
            <w:sz w:val="24"/>
            <w:szCs w:val="24"/>
          </w:rPr>
          <w:t>http://code.google.com/p/javastruct/wiki/HowToUseJavaStruct</w:t>
        </w:r>
      </w:hyperlink>
    </w:p>
    <w:p w14:paraId="08D01BCC" w14:textId="77777777" w:rsidR="00050705" w:rsidRPr="004E64DB" w:rsidRDefault="00050705" w:rsidP="00343507">
      <w:pPr>
        <w:pStyle w:val="aa"/>
        <w:spacing w:line="360" w:lineRule="auto"/>
        <w:ind w:leftChars="171" w:left="359" w:firstLineChars="0" w:firstLine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/>
          <w:sz w:val="24"/>
          <w:szCs w:val="24"/>
        </w:rPr>
        <w:t>这个实现比较轻量级，POPO的方式，还不支持联合体，但是联合体的问题，在编程中一般是可以避开的。</w:t>
      </w:r>
    </w:p>
    <w:p w14:paraId="32C71FD3" w14:textId="77777777" w:rsidR="00050705" w:rsidRPr="004E64DB" w:rsidRDefault="00640A94" w:rsidP="00343507">
      <w:pPr>
        <w:pStyle w:val="aa"/>
        <w:spacing w:line="360" w:lineRule="auto"/>
        <w:ind w:leftChars="171" w:left="359" w:firstLineChars="0" w:firstLine="0"/>
        <w:jc w:val="left"/>
        <w:rPr>
          <w:rFonts w:asciiTheme="minorEastAsia" w:eastAsiaTheme="minorEastAsia" w:hAnsiTheme="minorEastAsia"/>
          <w:sz w:val="24"/>
          <w:szCs w:val="24"/>
        </w:rPr>
      </w:pPr>
      <w:hyperlink r:id="rId11" w:tgtFrame="_blank" w:history="1">
        <w:r w:rsidR="00050705" w:rsidRPr="004E64DB">
          <w:rPr>
            <w:rFonts w:asciiTheme="minorEastAsia" w:eastAsiaTheme="minorEastAsia" w:hAnsiTheme="minorEastAsia"/>
            <w:sz w:val="24"/>
            <w:szCs w:val="24"/>
          </w:rPr>
          <w:t>Javolution</w:t>
        </w:r>
      </w:hyperlink>
      <w:r w:rsidR="00050705" w:rsidRPr="004E64DB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1C1CBCC5" w14:textId="77777777" w:rsidR="00050705" w:rsidRPr="004E64DB" w:rsidRDefault="00640A94" w:rsidP="00343507">
      <w:pPr>
        <w:pStyle w:val="aa"/>
        <w:spacing w:line="360" w:lineRule="auto"/>
        <w:ind w:leftChars="171" w:left="359" w:firstLineChars="0" w:firstLine="0"/>
        <w:jc w:val="left"/>
        <w:rPr>
          <w:rFonts w:asciiTheme="minorEastAsia" w:eastAsiaTheme="minorEastAsia" w:hAnsiTheme="minorEastAsia"/>
        </w:rPr>
      </w:pPr>
      <w:hyperlink r:id="rId12" w:tgtFrame="_blank" w:history="1">
        <w:r w:rsidR="00050705" w:rsidRPr="004E64DB">
          <w:rPr>
            <w:rFonts w:asciiTheme="minorEastAsia" w:eastAsiaTheme="minorEastAsia" w:hAnsiTheme="minorEastAsia" w:hint="eastAsia"/>
          </w:rPr>
          <w:t>http://javolution.org/</w:t>
        </w:r>
      </w:hyperlink>
    </w:p>
    <w:p w14:paraId="15828040" w14:textId="77777777" w:rsidR="00050705" w:rsidRPr="004E64DB" w:rsidRDefault="00050705" w:rsidP="00343507">
      <w:pPr>
        <w:pStyle w:val="aa"/>
        <w:spacing w:line="360" w:lineRule="auto"/>
        <w:ind w:leftChars="171" w:left="359" w:firstLineChars="0" w:firstLine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</w:rPr>
        <w:t>这个类库比较庞大，对结构体和联合体都有支持。</w:t>
      </w:r>
    </w:p>
    <w:p w14:paraId="4A7ED0F2" w14:textId="77777777" w:rsidR="00260887" w:rsidRPr="004E64DB" w:rsidRDefault="00260887" w:rsidP="002D1144">
      <w:pPr>
        <w:pStyle w:val="20"/>
        <w:numPr>
          <w:ilvl w:val="1"/>
          <w:numId w:val="4"/>
        </w:numPr>
        <w:jc w:val="left"/>
        <w:rPr>
          <w:rFonts w:asciiTheme="minorEastAsia" w:eastAsiaTheme="minorEastAsia" w:hAnsiTheme="minorEastAsia"/>
        </w:rPr>
      </w:pPr>
      <w:bookmarkStart w:id="9" w:name="_Toc505800391"/>
      <w:r w:rsidRPr="004E64DB">
        <w:rPr>
          <w:rFonts w:asciiTheme="minorEastAsia" w:eastAsiaTheme="minorEastAsia" w:hAnsiTheme="minorEastAsia" w:hint="eastAsia"/>
        </w:rPr>
        <w:t>二进制协议劣</w:t>
      </w:r>
      <w:r w:rsidRPr="004E64DB">
        <w:rPr>
          <w:rFonts w:asciiTheme="minorEastAsia" w:eastAsiaTheme="minorEastAsia" w:hAnsiTheme="minorEastAsia"/>
        </w:rPr>
        <w:t>势</w:t>
      </w:r>
      <w:bookmarkEnd w:id="9"/>
    </w:p>
    <w:p w14:paraId="7E22A881" w14:textId="77777777" w:rsidR="00050705" w:rsidRPr="004E64DB" w:rsidRDefault="00260887" w:rsidP="002D1144">
      <w:pPr>
        <w:spacing w:line="360" w:lineRule="auto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  <w:sz w:val="24"/>
          <w:szCs w:val="24"/>
        </w:rPr>
        <w:t>二进制</w:t>
      </w:r>
      <w:r w:rsidRPr="004E64DB">
        <w:rPr>
          <w:rFonts w:asciiTheme="minorEastAsia" w:eastAsiaTheme="minorEastAsia" w:hAnsiTheme="minorEastAsia"/>
          <w:sz w:val="24"/>
          <w:szCs w:val="24"/>
        </w:rPr>
        <w:t>协议在具备一定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Pr="004E64DB">
        <w:rPr>
          <w:rFonts w:asciiTheme="minorEastAsia" w:eastAsiaTheme="minorEastAsia" w:hAnsiTheme="minorEastAsia"/>
          <w:sz w:val="24"/>
          <w:szCs w:val="24"/>
        </w:rPr>
        <w:t>优势同时，也具有一定的劣势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12A75FD7" w14:textId="77777777" w:rsidR="00260887" w:rsidRPr="004E64DB" w:rsidRDefault="00260887" w:rsidP="002D1144">
      <w:pPr>
        <w:pStyle w:val="aa"/>
        <w:numPr>
          <w:ilvl w:val="0"/>
          <w:numId w:val="23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  <w:sz w:val="24"/>
          <w:szCs w:val="24"/>
        </w:rPr>
        <w:t>可读性不好</w:t>
      </w:r>
      <w:r w:rsidRPr="004E64DB">
        <w:rPr>
          <w:rFonts w:asciiTheme="minorEastAsia" w:eastAsiaTheme="minorEastAsia" w:hAnsiTheme="minorEastAsia"/>
          <w:sz w:val="24"/>
          <w:szCs w:val="24"/>
        </w:rPr>
        <w:t>：由于所有的数据都是二进制编码，不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能</w:t>
      </w:r>
      <w:r w:rsidRPr="004E64DB">
        <w:rPr>
          <w:rFonts w:asciiTheme="minorEastAsia" w:eastAsiaTheme="minorEastAsia" w:hAnsiTheme="minorEastAsia"/>
          <w:sz w:val="24"/>
          <w:szCs w:val="24"/>
        </w:rPr>
        <w:t>很方便的被人脑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所</w:t>
      </w:r>
      <w:r w:rsidRPr="004E64DB">
        <w:rPr>
          <w:rFonts w:asciiTheme="minorEastAsia" w:eastAsiaTheme="minorEastAsia" w:hAnsiTheme="minorEastAsia"/>
          <w:sz w:val="24"/>
          <w:szCs w:val="24"/>
        </w:rPr>
        <w:t>识别，可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读型</w:t>
      </w:r>
      <w:r w:rsidRPr="004E64DB">
        <w:rPr>
          <w:rFonts w:asciiTheme="minorEastAsia" w:eastAsiaTheme="minorEastAsia" w:hAnsiTheme="minorEastAsia"/>
          <w:sz w:val="24"/>
          <w:szCs w:val="24"/>
        </w:rPr>
        <w:t>不如文本协议或者json协议</w:t>
      </w:r>
      <w:r w:rsidR="000F1496" w:rsidRPr="004E64DB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0F1496" w:rsidRPr="004E64DB">
        <w:rPr>
          <w:rFonts w:asciiTheme="minorEastAsia" w:eastAsiaTheme="minorEastAsia" w:hAnsiTheme="minorEastAsia"/>
          <w:sz w:val="24"/>
          <w:szCs w:val="24"/>
        </w:rPr>
        <w:t>增加</w:t>
      </w:r>
      <w:r w:rsidR="000F1496" w:rsidRPr="004E64DB">
        <w:rPr>
          <w:rFonts w:asciiTheme="minorEastAsia" w:eastAsiaTheme="minorEastAsia" w:hAnsiTheme="minorEastAsia" w:hint="eastAsia"/>
          <w:sz w:val="24"/>
          <w:szCs w:val="24"/>
        </w:rPr>
        <w:t>调试</w:t>
      </w:r>
      <w:r w:rsidR="000F1496" w:rsidRPr="004E64DB">
        <w:rPr>
          <w:rFonts w:asciiTheme="minorEastAsia" w:eastAsiaTheme="minorEastAsia" w:hAnsiTheme="minorEastAsia"/>
          <w:sz w:val="24"/>
          <w:szCs w:val="24"/>
        </w:rPr>
        <w:t>阶段的难度，但一旦调试完成，</w:t>
      </w:r>
      <w:r w:rsidR="000F1496" w:rsidRPr="004E64DB">
        <w:rPr>
          <w:rFonts w:asciiTheme="minorEastAsia" w:eastAsiaTheme="minorEastAsia" w:hAnsiTheme="minorEastAsia" w:hint="eastAsia"/>
          <w:sz w:val="24"/>
          <w:szCs w:val="24"/>
        </w:rPr>
        <w:t>即</w:t>
      </w:r>
      <w:r w:rsidR="00686ADC" w:rsidRPr="004E64DB">
        <w:rPr>
          <w:rFonts w:asciiTheme="minorEastAsia" w:eastAsiaTheme="minorEastAsia" w:hAnsiTheme="minorEastAsia"/>
          <w:sz w:val="24"/>
          <w:szCs w:val="24"/>
        </w:rPr>
        <w:t>无</w:t>
      </w:r>
      <w:r w:rsidR="00686ADC" w:rsidRPr="004E64DB">
        <w:rPr>
          <w:rFonts w:asciiTheme="minorEastAsia" w:eastAsiaTheme="minorEastAsia" w:hAnsiTheme="minorEastAsia" w:hint="eastAsia"/>
          <w:sz w:val="24"/>
          <w:szCs w:val="24"/>
        </w:rPr>
        <w:t>额外</w:t>
      </w:r>
      <w:r w:rsidR="000F1496" w:rsidRPr="004E64DB">
        <w:rPr>
          <w:rFonts w:asciiTheme="minorEastAsia" w:eastAsiaTheme="minorEastAsia" w:hAnsiTheme="minorEastAsia"/>
          <w:sz w:val="24"/>
          <w:szCs w:val="24"/>
        </w:rPr>
        <w:t>影响。</w:t>
      </w:r>
    </w:p>
    <w:p w14:paraId="3A148210" w14:textId="77777777" w:rsidR="00260887" w:rsidRPr="004E64DB" w:rsidRDefault="00260887" w:rsidP="002D1144">
      <w:pPr>
        <w:pStyle w:val="aa"/>
        <w:numPr>
          <w:ilvl w:val="0"/>
          <w:numId w:val="23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  <w:sz w:val="24"/>
          <w:szCs w:val="24"/>
        </w:rPr>
        <w:t>对于</w:t>
      </w:r>
      <w:r w:rsidRPr="004E64DB">
        <w:rPr>
          <w:rFonts w:asciiTheme="minorEastAsia" w:eastAsiaTheme="minorEastAsia" w:hAnsiTheme="minorEastAsia"/>
          <w:sz w:val="24"/>
          <w:szCs w:val="24"/>
        </w:rPr>
        <w:t>java等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语言</w:t>
      </w:r>
      <w:r w:rsidRPr="004E64DB">
        <w:rPr>
          <w:rFonts w:asciiTheme="minorEastAsia" w:eastAsiaTheme="minorEastAsia" w:hAnsiTheme="minorEastAsia"/>
          <w:sz w:val="24"/>
          <w:szCs w:val="24"/>
        </w:rPr>
        <w:t>支持不是很好，但是有开源的第三方可以使用</w:t>
      </w:r>
      <w:r w:rsidR="00E94641" w:rsidRPr="004E64DB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E94641" w:rsidRPr="004E64DB">
        <w:rPr>
          <w:rFonts w:asciiTheme="minorEastAsia" w:eastAsiaTheme="minorEastAsia" w:hAnsiTheme="minorEastAsia"/>
          <w:sz w:val="24"/>
          <w:szCs w:val="24"/>
        </w:rPr>
        <w:t>可以直接对接内存，转化成需要的结构对象。</w:t>
      </w:r>
    </w:p>
    <w:p w14:paraId="3FCE7A2D" w14:textId="77777777" w:rsidR="00464EB4" w:rsidRPr="004E64DB" w:rsidRDefault="00464EB4" w:rsidP="002D1144">
      <w:pPr>
        <w:widowControl/>
        <w:spacing w:line="240" w:lineRule="auto"/>
        <w:ind w:firstLine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/>
          <w:sz w:val="24"/>
          <w:szCs w:val="24"/>
        </w:rPr>
        <w:br w:type="page"/>
      </w:r>
    </w:p>
    <w:p w14:paraId="6F31EC6F" w14:textId="77777777" w:rsidR="00E94641" w:rsidRPr="004E64DB" w:rsidRDefault="00E94641" w:rsidP="002D1144">
      <w:pPr>
        <w:pStyle w:val="aa"/>
        <w:spacing w:line="360" w:lineRule="auto"/>
        <w:ind w:left="780" w:firstLineChars="0" w:firstLine="0"/>
        <w:jc w:val="left"/>
        <w:rPr>
          <w:rFonts w:asciiTheme="minorEastAsia" w:eastAsiaTheme="minorEastAsia" w:hAnsiTheme="minorEastAsia"/>
          <w:sz w:val="24"/>
          <w:szCs w:val="24"/>
        </w:rPr>
      </w:pPr>
    </w:p>
    <w:p w14:paraId="6948413A" w14:textId="77777777" w:rsidR="00E94641" w:rsidRDefault="00E94641" w:rsidP="002D1144">
      <w:pPr>
        <w:pStyle w:val="1"/>
        <w:numPr>
          <w:ilvl w:val="0"/>
          <w:numId w:val="2"/>
        </w:numPr>
        <w:tabs>
          <w:tab w:val="clear" w:pos="425"/>
        </w:tabs>
        <w:rPr>
          <w:ins w:id="10" w:author="zcj" w:date="2018-03-07T21:19:00Z"/>
          <w:rFonts w:asciiTheme="minorEastAsia" w:eastAsiaTheme="minorEastAsia" w:hAnsiTheme="minorEastAsia" w:cs="宋体"/>
        </w:rPr>
      </w:pPr>
      <w:bookmarkStart w:id="11" w:name="_Toc505800392"/>
      <w:r w:rsidRPr="004E64DB">
        <w:rPr>
          <w:rFonts w:asciiTheme="minorEastAsia" w:eastAsiaTheme="minorEastAsia" w:hAnsiTheme="minorEastAsia" w:cs="宋体" w:hint="eastAsia"/>
        </w:rPr>
        <w:t>设计</w:t>
      </w:r>
      <w:r w:rsidR="004C3C40" w:rsidRPr="004E64DB">
        <w:rPr>
          <w:rFonts w:asciiTheme="minorEastAsia" w:eastAsiaTheme="minorEastAsia" w:hAnsiTheme="minorEastAsia" w:cs="宋体" w:hint="eastAsia"/>
        </w:rPr>
        <w:t>基本</w:t>
      </w:r>
      <w:r w:rsidR="004C3C40" w:rsidRPr="004E64DB">
        <w:rPr>
          <w:rFonts w:asciiTheme="minorEastAsia" w:eastAsiaTheme="minorEastAsia" w:hAnsiTheme="minorEastAsia" w:cs="宋体"/>
        </w:rPr>
        <w:t>原则</w:t>
      </w:r>
      <w:bookmarkEnd w:id="11"/>
    </w:p>
    <w:p w14:paraId="1ABE96A8" w14:textId="6B289503" w:rsidR="009F5802" w:rsidRPr="00D636DB" w:rsidRDefault="009F5802">
      <w:pPr>
        <w:pStyle w:val="20"/>
        <w:numPr>
          <w:ilvl w:val="1"/>
          <w:numId w:val="21"/>
        </w:numPr>
        <w:tabs>
          <w:tab w:val="clear" w:pos="567"/>
        </w:tabs>
        <w:jc w:val="left"/>
        <w:rPr>
          <w:rFonts w:asciiTheme="minorEastAsia" w:eastAsiaTheme="minorEastAsia" w:hAnsiTheme="minorEastAsia"/>
        </w:rPr>
        <w:pPrChange w:id="12" w:author="zcj" w:date="2018-03-07T21:21:00Z">
          <w:pPr>
            <w:pStyle w:val="1"/>
            <w:numPr>
              <w:numId w:val="2"/>
            </w:numPr>
            <w:tabs>
              <w:tab w:val="clear" w:pos="425"/>
            </w:tabs>
            <w:ind w:left="420" w:hanging="420"/>
          </w:pPr>
        </w:pPrChange>
      </w:pPr>
      <w:ins w:id="13" w:author="zcj" w:date="2018-03-07T21:19:00Z">
        <w:r w:rsidRPr="009F5802">
          <w:rPr>
            <w:rFonts w:asciiTheme="minorEastAsia" w:eastAsiaTheme="minorEastAsia" w:hAnsiTheme="minorEastAsia" w:hint="eastAsia"/>
            <w:rPrChange w:id="14" w:author="zcj" w:date="2018-03-07T21:19:00Z">
              <w:rPr>
                <w:rFonts w:hint="eastAsia"/>
              </w:rPr>
            </w:rPrChange>
          </w:rPr>
          <w:t>原则简述</w:t>
        </w:r>
      </w:ins>
    </w:p>
    <w:p w14:paraId="13FB4549" w14:textId="77777777" w:rsidR="00E94641" w:rsidRPr="004E64DB" w:rsidRDefault="004C3C40" w:rsidP="002D1144">
      <w:pPr>
        <w:pStyle w:val="aa"/>
        <w:numPr>
          <w:ilvl w:val="0"/>
          <w:numId w:val="24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  <w:sz w:val="24"/>
          <w:szCs w:val="24"/>
        </w:rPr>
        <w:t>所有</w:t>
      </w:r>
      <w:r w:rsidRPr="004E64DB">
        <w:rPr>
          <w:rFonts w:asciiTheme="minorEastAsia" w:eastAsiaTheme="minorEastAsia" w:hAnsiTheme="minorEastAsia"/>
          <w:sz w:val="24"/>
          <w:szCs w:val="24"/>
        </w:rPr>
        <w:t>的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协议</w:t>
      </w:r>
      <w:r w:rsidRPr="004E64DB">
        <w:rPr>
          <w:rFonts w:asciiTheme="minorEastAsia" w:eastAsiaTheme="minorEastAsia" w:hAnsiTheme="minorEastAsia"/>
          <w:sz w:val="24"/>
          <w:szCs w:val="24"/>
        </w:rPr>
        <w:t>都必须要回复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4E64DB">
        <w:rPr>
          <w:rFonts w:asciiTheme="minorEastAsia" w:eastAsiaTheme="minorEastAsia" w:hAnsiTheme="minorEastAsia"/>
          <w:sz w:val="24"/>
          <w:szCs w:val="24"/>
        </w:rPr>
        <w:t>通过</w:t>
      </w:r>
      <w:r w:rsidR="00DC16E1" w:rsidRPr="004E64DB">
        <w:rPr>
          <w:rFonts w:asciiTheme="minorEastAsia" w:eastAsiaTheme="minorEastAsia" w:hAnsiTheme="minorEastAsia"/>
          <w:sz w:val="24"/>
          <w:szCs w:val="24"/>
        </w:rPr>
        <w:t>SN</w:t>
      </w:r>
      <w:r w:rsidRPr="004E64DB">
        <w:rPr>
          <w:rFonts w:asciiTheme="minorEastAsia" w:eastAsiaTheme="minorEastAsia" w:hAnsiTheme="minorEastAsia"/>
          <w:sz w:val="24"/>
          <w:szCs w:val="24"/>
        </w:rPr>
        <w:t>确认每一个包的唯一性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299DB49F" w14:textId="77777777" w:rsidR="004C3C40" w:rsidRPr="004E64DB" w:rsidRDefault="004C3C40" w:rsidP="002D1144">
      <w:pPr>
        <w:pStyle w:val="aa"/>
        <w:numPr>
          <w:ilvl w:val="0"/>
          <w:numId w:val="24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  <w:sz w:val="24"/>
          <w:szCs w:val="24"/>
        </w:rPr>
        <w:t>所有</w:t>
      </w:r>
      <w:r w:rsidRPr="004E64DB">
        <w:rPr>
          <w:rFonts w:asciiTheme="minorEastAsia" w:eastAsiaTheme="minorEastAsia" w:hAnsiTheme="minorEastAsia"/>
          <w:sz w:val="24"/>
          <w:szCs w:val="24"/>
        </w:rPr>
        <w:t>的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设备</w:t>
      </w:r>
      <w:r w:rsidRPr="004E64DB">
        <w:rPr>
          <w:rFonts w:asciiTheme="minorEastAsia" w:eastAsiaTheme="minorEastAsia" w:hAnsiTheme="minorEastAsia"/>
          <w:sz w:val="24"/>
          <w:szCs w:val="24"/>
        </w:rPr>
        <w:t>上线都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会</w:t>
      </w:r>
      <w:r w:rsidRPr="004E64DB">
        <w:rPr>
          <w:rFonts w:asciiTheme="minorEastAsia" w:eastAsiaTheme="minorEastAsia" w:hAnsiTheme="minorEastAsia"/>
          <w:sz w:val="24"/>
          <w:szCs w:val="24"/>
        </w:rPr>
        <w:t>发送登录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数据包</w:t>
      </w:r>
      <w:r w:rsidRPr="004E64DB">
        <w:rPr>
          <w:rFonts w:asciiTheme="minorEastAsia" w:eastAsiaTheme="minorEastAsia" w:hAnsiTheme="minorEastAsia"/>
          <w:sz w:val="24"/>
          <w:szCs w:val="24"/>
        </w:rPr>
        <w:t>，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服务器</w:t>
      </w:r>
      <w:r w:rsidRPr="004E64DB">
        <w:rPr>
          <w:rFonts w:asciiTheme="minorEastAsia" w:eastAsiaTheme="minorEastAsia" w:hAnsiTheme="minorEastAsia"/>
          <w:sz w:val="24"/>
          <w:szCs w:val="24"/>
        </w:rPr>
        <w:t>可以根据此此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协议</w:t>
      </w:r>
      <w:r w:rsidRPr="004E64DB">
        <w:rPr>
          <w:rFonts w:asciiTheme="minorEastAsia" w:eastAsiaTheme="minorEastAsia" w:hAnsiTheme="minorEastAsia"/>
          <w:sz w:val="24"/>
          <w:szCs w:val="24"/>
        </w:rPr>
        <w:t>做一些存留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消息</w:t>
      </w:r>
      <w:r w:rsidRPr="004E64DB">
        <w:rPr>
          <w:rFonts w:asciiTheme="minorEastAsia" w:eastAsiaTheme="minorEastAsia" w:hAnsiTheme="minorEastAsia"/>
          <w:sz w:val="24"/>
          <w:szCs w:val="24"/>
        </w:rPr>
        <w:t>推送，或者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长</w:t>
      </w:r>
      <w:r w:rsidRPr="004E64DB">
        <w:rPr>
          <w:rFonts w:asciiTheme="minorEastAsia" w:eastAsiaTheme="minorEastAsia" w:hAnsiTheme="minorEastAsia"/>
          <w:sz w:val="24"/>
          <w:szCs w:val="24"/>
        </w:rPr>
        <w:t>连接管理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更新之类的</w:t>
      </w:r>
      <w:r w:rsidRPr="004E64DB">
        <w:rPr>
          <w:rFonts w:asciiTheme="minorEastAsia" w:eastAsiaTheme="minorEastAsia" w:hAnsiTheme="minorEastAsia"/>
          <w:sz w:val="24"/>
          <w:szCs w:val="24"/>
        </w:rPr>
        <w:t>操作。</w:t>
      </w:r>
    </w:p>
    <w:p w14:paraId="22270CF5" w14:textId="77777777" w:rsidR="004C3C40" w:rsidRPr="004E64DB" w:rsidRDefault="004C3C40" w:rsidP="00343507">
      <w:pPr>
        <w:pStyle w:val="aa"/>
        <w:numPr>
          <w:ilvl w:val="0"/>
          <w:numId w:val="24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  <w:sz w:val="24"/>
          <w:szCs w:val="24"/>
        </w:rPr>
        <w:t>长连接</w:t>
      </w:r>
      <w:r w:rsidRPr="004E64DB">
        <w:rPr>
          <w:rFonts w:asciiTheme="minorEastAsia" w:eastAsiaTheme="minorEastAsia" w:hAnsiTheme="minorEastAsia"/>
          <w:sz w:val="24"/>
          <w:szCs w:val="24"/>
        </w:rPr>
        <w:t>的架构中，增加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心跳</w:t>
      </w:r>
      <w:r w:rsidRPr="004E64DB">
        <w:rPr>
          <w:rFonts w:asciiTheme="minorEastAsia" w:eastAsiaTheme="minorEastAsia" w:hAnsiTheme="minorEastAsia"/>
          <w:sz w:val="24"/>
          <w:szCs w:val="24"/>
        </w:rPr>
        <w:t>协议，在没有数据时，也要定期发送心跳，心跳数据包尽量小，心跳的间隔决定了</w:t>
      </w:r>
      <w:r w:rsidR="00302071" w:rsidRPr="004E64DB">
        <w:rPr>
          <w:rFonts w:asciiTheme="minorEastAsia" w:eastAsiaTheme="minorEastAsia" w:hAnsiTheme="minorEastAsia" w:hint="eastAsia"/>
          <w:sz w:val="24"/>
          <w:szCs w:val="24"/>
        </w:rPr>
        <w:t>断链</w:t>
      </w:r>
      <w:r w:rsidRPr="004E64DB">
        <w:rPr>
          <w:rFonts w:asciiTheme="minorEastAsia" w:eastAsiaTheme="minorEastAsia" w:hAnsiTheme="minorEastAsia"/>
          <w:sz w:val="24"/>
          <w:szCs w:val="24"/>
        </w:rPr>
        <w:t>重建的时效性。</w:t>
      </w:r>
    </w:p>
    <w:p w14:paraId="4F28DAA2" w14:textId="77777777" w:rsidR="004C3C40" w:rsidRPr="004E64DB" w:rsidRDefault="004C3C40" w:rsidP="00343507">
      <w:pPr>
        <w:pStyle w:val="aa"/>
        <w:numPr>
          <w:ilvl w:val="0"/>
          <w:numId w:val="24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  <w:sz w:val="24"/>
          <w:szCs w:val="24"/>
        </w:rPr>
        <w:t>请求消息</w:t>
      </w:r>
      <w:r w:rsidRPr="004E64DB">
        <w:rPr>
          <w:rFonts w:asciiTheme="minorEastAsia" w:eastAsiaTheme="minorEastAsia" w:hAnsiTheme="minorEastAsia"/>
          <w:sz w:val="24"/>
          <w:szCs w:val="24"/>
        </w:rPr>
        <w:t>使用奇数ID，回复使用偶数ID</w:t>
      </w:r>
      <w:r w:rsidR="00FB2FDE" w:rsidRPr="004E64DB">
        <w:rPr>
          <w:rFonts w:asciiTheme="minorEastAsia" w:eastAsiaTheme="minorEastAsia" w:hAnsiTheme="minorEastAsia" w:hint="eastAsia"/>
          <w:sz w:val="24"/>
          <w:szCs w:val="24"/>
        </w:rPr>
        <w:t>（请求</w:t>
      </w:r>
      <w:r w:rsidR="00FB2FDE" w:rsidRPr="004E64DB">
        <w:rPr>
          <w:rFonts w:asciiTheme="minorEastAsia" w:eastAsiaTheme="minorEastAsia" w:hAnsiTheme="minorEastAsia"/>
          <w:sz w:val="24"/>
          <w:szCs w:val="24"/>
        </w:rPr>
        <w:t>ID自加1）</w:t>
      </w:r>
      <w:r w:rsidR="00B6294A" w:rsidRPr="004E64DB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6D586B90" w14:textId="77777777" w:rsidR="004C3C40" w:rsidRPr="004E64DB" w:rsidRDefault="00573C38" w:rsidP="00343507">
      <w:pPr>
        <w:pStyle w:val="aa"/>
        <w:numPr>
          <w:ilvl w:val="0"/>
          <w:numId w:val="24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  <w:sz w:val="24"/>
          <w:szCs w:val="24"/>
        </w:rPr>
        <w:t>协议</w:t>
      </w:r>
      <w:r w:rsidRPr="004E64DB">
        <w:rPr>
          <w:rFonts w:asciiTheme="minorEastAsia" w:eastAsiaTheme="minorEastAsia" w:hAnsiTheme="minorEastAsia"/>
          <w:sz w:val="24"/>
          <w:szCs w:val="24"/>
        </w:rPr>
        <w:t>只是定义了通讯的数据交互，并未规定发送的方向，同一种协议，既可以由设备发向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服务器</w:t>
      </w:r>
      <w:r w:rsidRPr="004E64DB">
        <w:rPr>
          <w:rFonts w:asciiTheme="minorEastAsia" w:eastAsiaTheme="minorEastAsia" w:hAnsiTheme="minorEastAsia"/>
          <w:sz w:val="24"/>
          <w:szCs w:val="24"/>
        </w:rPr>
        <w:t>，也可以由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服务器</w:t>
      </w:r>
      <w:r w:rsidRPr="004E64DB">
        <w:rPr>
          <w:rFonts w:asciiTheme="minorEastAsia" w:eastAsiaTheme="minorEastAsia" w:hAnsiTheme="minorEastAsia"/>
          <w:sz w:val="24"/>
          <w:szCs w:val="24"/>
        </w:rPr>
        <w:t>发向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设备，</w:t>
      </w:r>
      <w:r w:rsidRPr="004E64DB">
        <w:rPr>
          <w:rFonts w:asciiTheme="minorEastAsia" w:eastAsiaTheme="minorEastAsia" w:hAnsiTheme="minorEastAsia"/>
          <w:sz w:val="24"/>
          <w:szCs w:val="24"/>
        </w:rPr>
        <w:t>完全根据数据需要选择。</w:t>
      </w:r>
    </w:p>
    <w:p w14:paraId="74237709" w14:textId="77777777" w:rsidR="00573C38" w:rsidRPr="004E64DB" w:rsidRDefault="00573C38" w:rsidP="00343507">
      <w:pPr>
        <w:pStyle w:val="aa"/>
        <w:numPr>
          <w:ilvl w:val="0"/>
          <w:numId w:val="24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  <w:sz w:val="24"/>
          <w:szCs w:val="24"/>
        </w:rPr>
        <w:t>除了极度</w:t>
      </w:r>
      <w:r w:rsidRPr="004E64DB">
        <w:rPr>
          <w:rFonts w:asciiTheme="minorEastAsia" w:eastAsiaTheme="minorEastAsia" w:hAnsiTheme="minorEastAsia"/>
          <w:sz w:val="24"/>
          <w:szCs w:val="24"/>
        </w:rPr>
        <w:t>苛刻的场景，尽量不要使用位操作</w:t>
      </w:r>
      <w:r w:rsidR="00BA5EFD" w:rsidRPr="004E64DB">
        <w:rPr>
          <w:rFonts w:asciiTheme="minorEastAsia" w:eastAsiaTheme="minorEastAsia" w:hAnsiTheme="minorEastAsia" w:hint="eastAsia"/>
          <w:sz w:val="24"/>
          <w:szCs w:val="24"/>
        </w:rPr>
        <w:t>定义</w:t>
      </w:r>
      <w:r w:rsidRPr="004E64DB">
        <w:rPr>
          <w:rFonts w:asciiTheme="minorEastAsia" w:eastAsiaTheme="minorEastAsia" w:hAnsiTheme="minorEastAsia"/>
          <w:sz w:val="24"/>
          <w:szCs w:val="24"/>
        </w:rPr>
        <w:t>。</w:t>
      </w:r>
    </w:p>
    <w:p w14:paraId="0F9A7AB3" w14:textId="77777777" w:rsidR="00573C38" w:rsidRPr="004E64DB" w:rsidRDefault="00573C38" w:rsidP="00343507">
      <w:pPr>
        <w:pStyle w:val="aa"/>
        <w:numPr>
          <w:ilvl w:val="0"/>
          <w:numId w:val="24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  <w:sz w:val="24"/>
          <w:szCs w:val="24"/>
        </w:rPr>
        <w:t>协议</w:t>
      </w:r>
      <w:r w:rsidRPr="004E64DB">
        <w:rPr>
          <w:rFonts w:asciiTheme="minorEastAsia" w:eastAsiaTheme="minorEastAsia" w:hAnsiTheme="minorEastAsia"/>
          <w:sz w:val="24"/>
          <w:szCs w:val="24"/>
        </w:rPr>
        <w:t>ID使用双字节：</w:t>
      </w:r>
      <w:r w:rsidR="0085569D" w:rsidRPr="004E64DB">
        <w:rPr>
          <w:rFonts w:asciiTheme="minorEastAsia" w:eastAsiaTheme="minorEastAsia" w:hAnsiTheme="minorEastAsia" w:hint="eastAsia"/>
          <w:sz w:val="24"/>
          <w:szCs w:val="24"/>
        </w:rPr>
        <w:t>主类型加</w:t>
      </w:r>
      <w:r w:rsidR="0085569D" w:rsidRPr="004E64DB">
        <w:rPr>
          <w:rFonts w:asciiTheme="minorEastAsia" w:eastAsiaTheme="minorEastAsia" w:hAnsiTheme="minorEastAsia"/>
          <w:sz w:val="24"/>
          <w:szCs w:val="24"/>
        </w:rPr>
        <w:t>子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类型</w:t>
      </w:r>
      <w:r w:rsidRPr="004E64DB">
        <w:rPr>
          <w:rFonts w:asciiTheme="minorEastAsia" w:eastAsiaTheme="minorEastAsia" w:hAnsiTheme="minorEastAsia"/>
          <w:sz w:val="24"/>
          <w:szCs w:val="24"/>
        </w:rPr>
        <w:t>，</w:t>
      </w:r>
      <w:r w:rsidR="0085569D" w:rsidRPr="004E64DB">
        <w:rPr>
          <w:rFonts w:asciiTheme="minorEastAsia" w:eastAsiaTheme="minorEastAsia" w:hAnsiTheme="minorEastAsia" w:hint="eastAsia"/>
          <w:sz w:val="24"/>
          <w:szCs w:val="24"/>
        </w:rPr>
        <w:t>子</w:t>
      </w:r>
      <w:r w:rsidR="00BA5EFD" w:rsidRPr="004E64DB">
        <w:rPr>
          <w:rFonts w:asciiTheme="minorEastAsia" w:eastAsiaTheme="minorEastAsia" w:hAnsiTheme="minorEastAsia"/>
          <w:sz w:val="24"/>
          <w:szCs w:val="24"/>
        </w:rPr>
        <w:t>类型是默认</w:t>
      </w:r>
      <w:r w:rsidR="00BA5EFD" w:rsidRPr="004E64DB">
        <w:rPr>
          <w:rFonts w:asciiTheme="minorEastAsia" w:eastAsiaTheme="minorEastAsia" w:hAnsiTheme="minorEastAsia" w:hint="eastAsia"/>
          <w:sz w:val="24"/>
          <w:szCs w:val="24"/>
        </w:rPr>
        <w:t>协议</w:t>
      </w:r>
      <w:r w:rsidR="00BA5EFD" w:rsidRPr="004E64DB">
        <w:rPr>
          <w:rFonts w:asciiTheme="minorEastAsia" w:eastAsiaTheme="minorEastAsia" w:hAnsiTheme="minorEastAsia"/>
          <w:sz w:val="24"/>
          <w:szCs w:val="24"/>
        </w:rPr>
        <w:t>号是01</w:t>
      </w:r>
      <w:r w:rsidRPr="004E64DB">
        <w:rPr>
          <w:rFonts w:asciiTheme="minorEastAsia" w:eastAsiaTheme="minorEastAsia" w:hAnsiTheme="minorEastAsia"/>
          <w:sz w:val="24"/>
          <w:szCs w:val="24"/>
        </w:rPr>
        <w:t>，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如果</w:t>
      </w:r>
      <w:r w:rsidRPr="004E64DB">
        <w:rPr>
          <w:rFonts w:asciiTheme="minorEastAsia" w:eastAsiaTheme="minorEastAsia" w:hAnsiTheme="minorEastAsia"/>
          <w:sz w:val="24"/>
          <w:szCs w:val="24"/>
        </w:rPr>
        <w:t>此默认协议不能够支持的场景，需要扩这，就可以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增加</w:t>
      </w:r>
      <w:r w:rsidRPr="004E64DB">
        <w:rPr>
          <w:rFonts w:asciiTheme="minorEastAsia" w:eastAsiaTheme="minorEastAsia" w:hAnsiTheme="minorEastAsia"/>
          <w:sz w:val="24"/>
          <w:szCs w:val="24"/>
        </w:rPr>
        <w:t>新的</w:t>
      </w:r>
      <w:r w:rsidR="007A5912">
        <w:rPr>
          <w:rFonts w:asciiTheme="minorEastAsia" w:eastAsiaTheme="minorEastAsia" w:hAnsiTheme="minorEastAsia" w:hint="eastAsia"/>
          <w:sz w:val="24"/>
          <w:szCs w:val="24"/>
        </w:rPr>
        <w:t>子</w:t>
      </w:r>
      <w:r w:rsidRPr="004E64DB">
        <w:rPr>
          <w:rFonts w:asciiTheme="minorEastAsia" w:eastAsiaTheme="minorEastAsia" w:hAnsiTheme="minorEastAsia"/>
          <w:sz w:val="24"/>
          <w:szCs w:val="24"/>
        </w:rPr>
        <w:t>类型。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大类型</w:t>
      </w:r>
      <w:r w:rsidR="00564421" w:rsidRPr="004E64DB">
        <w:rPr>
          <w:rFonts w:asciiTheme="minorEastAsia" w:eastAsiaTheme="minorEastAsia" w:hAnsiTheme="minorEastAsia"/>
          <w:sz w:val="24"/>
          <w:szCs w:val="24"/>
        </w:rPr>
        <w:t>是可以连续的，</w:t>
      </w:r>
      <w:r w:rsidR="007A5912">
        <w:rPr>
          <w:rFonts w:asciiTheme="minorEastAsia" w:eastAsiaTheme="minorEastAsia" w:hAnsiTheme="minorEastAsia" w:hint="eastAsia"/>
          <w:sz w:val="24"/>
          <w:szCs w:val="24"/>
        </w:rPr>
        <w:t>子</w:t>
      </w:r>
      <w:r w:rsidR="00564421" w:rsidRPr="004E64DB">
        <w:rPr>
          <w:rFonts w:asciiTheme="minorEastAsia" w:eastAsiaTheme="minorEastAsia" w:hAnsiTheme="minorEastAsia"/>
          <w:sz w:val="24"/>
          <w:szCs w:val="24"/>
        </w:rPr>
        <w:t>类型</w:t>
      </w:r>
      <w:r w:rsidR="00564421" w:rsidRPr="004E64DB">
        <w:rPr>
          <w:rFonts w:asciiTheme="minorEastAsia" w:eastAsiaTheme="minorEastAsia" w:hAnsiTheme="minorEastAsia" w:hint="eastAsia"/>
          <w:sz w:val="24"/>
          <w:szCs w:val="24"/>
        </w:rPr>
        <w:t>遵循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奇偶</w:t>
      </w:r>
      <w:r w:rsidRPr="004E64DB">
        <w:rPr>
          <w:rFonts w:asciiTheme="minorEastAsia" w:eastAsiaTheme="minorEastAsia" w:hAnsiTheme="minorEastAsia"/>
          <w:sz w:val="24"/>
          <w:szCs w:val="24"/>
        </w:rPr>
        <w:t>的约定。</w:t>
      </w:r>
    </w:p>
    <w:p w14:paraId="3461E431" w14:textId="77777777" w:rsidR="00976A5D" w:rsidRPr="004E64DB" w:rsidRDefault="00976A5D" w:rsidP="00343507">
      <w:pPr>
        <w:pStyle w:val="aa"/>
        <w:numPr>
          <w:ilvl w:val="0"/>
          <w:numId w:val="24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  <w:sz w:val="24"/>
          <w:szCs w:val="24"/>
        </w:rPr>
        <w:t>凡是</w:t>
      </w:r>
      <w:r w:rsidRPr="004E64DB">
        <w:rPr>
          <w:rFonts w:asciiTheme="minorEastAsia" w:eastAsiaTheme="minorEastAsia" w:hAnsiTheme="minorEastAsia"/>
          <w:sz w:val="24"/>
          <w:szCs w:val="24"/>
        </w:rPr>
        <w:t>浮点数类型的，建议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直接</w:t>
      </w:r>
      <w:r w:rsidRPr="004E64DB">
        <w:rPr>
          <w:rFonts w:asciiTheme="minorEastAsia" w:eastAsiaTheme="minorEastAsia" w:hAnsiTheme="minorEastAsia"/>
          <w:sz w:val="24"/>
          <w:szCs w:val="24"/>
        </w:rPr>
        <w:t>用字符串表示，不要转换成二进制。</w:t>
      </w:r>
    </w:p>
    <w:p w14:paraId="2A7C0A5D" w14:textId="77777777" w:rsidR="001F42D3" w:rsidRDefault="001F42D3" w:rsidP="00343507">
      <w:pPr>
        <w:pStyle w:val="aa"/>
        <w:numPr>
          <w:ilvl w:val="0"/>
          <w:numId w:val="24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 w:hint="eastAsia"/>
          <w:sz w:val="24"/>
          <w:szCs w:val="24"/>
        </w:rPr>
        <w:t>尽量</w:t>
      </w:r>
      <w:r w:rsidR="00717954" w:rsidRPr="004E64DB">
        <w:rPr>
          <w:rFonts w:asciiTheme="minorEastAsia" w:eastAsiaTheme="minorEastAsia" w:hAnsiTheme="minorEastAsia" w:hint="eastAsia"/>
          <w:sz w:val="24"/>
          <w:szCs w:val="24"/>
        </w:rPr>
        <w:t>不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要</w:t>
      </w:r>
      <w:r w:rsidRPr="004E64DB">
        <w:rPr>
          <w:rFonts w:asciiTheme="minorEastAsia" w:eastAsiaTheme="minorEastAsia" w:hAnsiTheme="minorEastAsia"/>
          <w:sz w:val="24"/>
          <w:szCs w:val="24"/>
        </w:rPr>
        <w:t>用联合，</w:t>
      </w:r>
      <w:r w:rsidRPr="004E64DB">
        <w:rPr>
          <w:rFonts w:asciiTheme="minorEastAsia" w:eastAsiaTheme="minorEastAsia" w:hAnsiTheme="minorEastAsia" w:hint="eastAsia"/>
          <w:sz w:val="24"/>
          <w:szCs w:val="24"/>
        </w:rPr>
        <w:t>可以</w:t>
      </w:r>
      <w:r w:rsidR="007D6970" w:rsidRPr="004E64DB">
        <w:rPr>
          <w:rFonts w:asciiTheme="minorEastAsia" w:eastAsiaTheme="minorEastAsia" w:hAnsiTheme="minorEastAsia" w:hint="eastAsia"/>
          <w:sz w:val="24"/>
          <w:szCs w:val="24"/>
        </w:rPr>
        <w:t>通过</w:t>
      </w:r>
      <w:r w:rsidRPr="004E64DB">
        <w:rPr>
          <w:rFonts w:asciiTheme="minorEastAsia" w:eastAsiaTheme="minorEastAsia" w:hAnsiTheme="minorEastAsia"/>
          <w:sz w:val="24"/>
          <w:szCs w:val="24"/>
        </w:rPr>
        <w:t>增加成不同的子类型协议</w:t>
      </w:r>
      <w:r w:rsidR="007D6970" w:rsidRPr="004E64DB">
        <w:rPr>
          <w:rFonts w:asciiTheme="minorEastAsia" w:eastAsiaTheme="minorEastAsia" w:hAnsiTheme="minorEastAsia" w:hint="eastAsia"/>
          <w:sz w:val="24"/>
          <w:szCs w:val="24"/>
        </w:rPr>
        <w:t>来</w:t>
      </w:r>
      <w:r w:rsidR="007D6970" w:rsidRPr="004E64DB">
        <w:rPr>
          <w:rFonts w:asciiTheme="minorEastAsia" w:eastAsiaTheme="minorEastAsia" w:hAnsiTheme="minorEastAsia"/>
          <w:sz w:val="24"/>
          <w:szCs w:val="24"/>
        </w:rPr>
        <w:t>实现</w:t>
      </w:r>
      <w:r w:rsidRPr="004E64DB">
        <w:rPr>
          <w:rFonts w:asciiTheme="minorEastAsia" w:eastAsiaTheme="minorEastAsia" w:hAnsiTheme="minorEastAsia"/>
          <w:sz w:val="24"/>
          <w:szCs w:val="24"/>
        </w:rPr>
        <w:t>。</w:t>
      </w:r>
    </w:p>
    <w:p w14:paraId="77E2FA38" w14:textId="77777777" w:rsidR="006C06DE" w:rsidRPr="004E64DB" w:rsidRDefault="006C06DE" w:rsidP="006C06DE">
      <w:pPr>
        <w:pStyle w:val="aa"/>
        <w:spacing w:line="360" w:lineRule="auto"/>
        <w:ind w:left="360" w:firstLineChars="0" w:firstLine="0"/>
        <w:jc w:val="left"/>
        <w:rPr>
          <w:rFonts w:asciiTheme="minorEastAsia" w:eastAsiaTheme="minorEastAsia" w:hAnsiTheme="minorEastAsia"/>
          <w:sz w:val="24"/>
          <w:szCs w:val="24"/>
        </w:rPr>
      </w:pPr>
    </w:p>
    <w:p w14:paraId="73A64E19" w14:textId="77777777" w:rsidR="00464EB4" w:rsidRPr="004E64DB" w:rsidRDefault="00464EB4" w:rsidP="002D1144">
      <w:pPr>
        <w:widowControl/>
        <w:spacing w:line="240" w:lineRule="auto"/>
        <w:ind w:firstLine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E64DB">
        <w:rPr>
          <w:rFonts w:asciiTheme="minorEastAsia" w:eastAsiaTheme="minorEastAsia" w:hAnsiTheme="minorEastAsia"/>
          <w:sz w:val="24"/>
          <w:szCs w:val="24"/>
        </w:rPr>
        <w:br w:type="page"/>
      </w:r>
    </w:p>
    <w:p w14:paraId="4E0F1DC0" w14:textId="77777777" w:rsidR="00573C38" w:rsidRPr="004E64DB" w:rsidRDefault="00573C38" w:rsidP="002D1144">
      <w:pPr>
        <w:spacing w:line="360" w:lineRule="auto"/>
        <w:ind w:left="420" w:firstLine="0"/>
        <w:jc w:val="left"/>
        <w:rPr>
          <w:rFonts w:asciiTheme="minorEastAsia" w:eastAsiaTheme="minorEastAsia" w:hAnsiTheme="minorEastAsia"/>
          <w:sz w:val="24"/>
          <w:szCs w:val="24"/>
        </w:rPr>
      </w:pPr>
    </w:p>
    <w:p w14:paraId="34F53494" w14:textId="709999F0" w:rsidR="00573C38" w:rsidRDefault="00573C38" w:rsidP="002D1144">
      <w:pPr>
        <w:pStyle w:val="1"/>
        <w:numPr>
          <w:ilvl w:val="0"/>
          <w:numId w:val="2"/>
        </w:numPr>
        <w:tabs>
          <w:tab w:val="clear" w:pos="425"/>
        </w:tabs>
        <w:rPr>
          <w:rFonts w:asciiTheme="minorEastAsia" w:eastAsiaTheme="minorEastAsia" w:hAnsiTheme="minorEastAsia" w:cs="宋体"/>
        </w:rPr>
      </w:pPr>
      <w:bookmarkStart w:id="15" w:name="_Toc505800393"/>
      <w:r w:rsidRPr="004E64DB">
        <w:rPr>
          <w:rFonts w:asciiTheme="minorEastAsia" w:eastAsiaTheme="minorEastAsia" w:hAnsiTheme="minorEastAsia" w:cs="宋体" w:hint="eastAsia"/>
        </w:rPr>
        <w:t>协议</w:t>
      </w:r>
      <w:r w:rsidR="00762F1D" w:rsidRPr="004E64DB">
        <w:rPr>
          <w:rFonts w:asciiTheme="minorEastAsia" w:eastAsiaTheme="minorEastAsia" w:hAnsiTheme="minorEastAsia" w:cs="宋体" w:hint="eastAsia"/>
        </w:rPr>
        <w:t>格式</w:t>
      </w:r>
      <w:bookmarkEnd w:id="15"/>
    </w:p>
    <w:p w14:paraId="2EC2AF79" w14:textId="73F48EA8" w:rsidR="00F664B5" w:rsidRPr="002C4DEC" w:rsidRDefault="00F664B5" w:rsidP="00F664B5">
      <w:pPr>
        <w:rPr>
          <w:color w:val="FF0000"/>
        </w:rPr>
      </w:pPr>
      <w:r w:rsidRPr="002C4DEC">
        <w:rPr>
          <w:rFonts w:hint="eastAsia"/>
          <w:color w:val="FF0000"/>
        </w:rPr>
        <w:t>说明</w:t>
      </w:r>
      <w:r w:rsidRPr="002C4DEC">
        <w:rPr>
          <w:color w:val="FF0000"/>
        </w:rPr>
        <w:t>：文档中的时间点或者时段默认都是</w:t>
      </w:r>
      <w:r w:rsidRPr="002C4DEC">
        <w:rPr>
          <w:rFonts w:hint="eastAsia"/>
          <w:color w:val="FF0000"/>
        </w:rPr>
        <w:t>当地</w:t>
      </w:r>
      <w:r w:rsidRPr="002C4DEC">
        <w:rPr>
          <w:color w:val="FF0000"/>
        </w:rPr>
        <w:t>时间，真正配置</w:t>
      </w:r>
      <w:r w:rsidRPr="002C4DEC">
        <w:rPr>
          <w:rFonts w:hint="eastAsia"/>
          <w:color w:val="FF0000"/>
        </w:rPr>
        <w:t>到</w:t>
      </w:r>
      <w:r w:rsidRPr="002C4DEC">
        <w:rPr>
          <w:color w:val="FF0000"/>
        </w:rPr>
        <w:t>硬件时</w:t>
      </w:r>
      <w:r w:rsidRPr="002C4DEC">
        <w:rPr>
          <w:rFonts w:hint="eastAsia"/>
          <w:color w:val="FF0000"/>
        </w:rPr>
        <w:t>应该</w:t>
      </w:r>
      <w:r w:rsidRPr="002C4DEC">
        <w:rPr>
          <w:color w:val="FF0000"/>
        </w:rPr>
        <w:t>是</w:t>
      </w:r>
      <w:r w:rsidRPr="002C4DEC">
        <w:rPr>
          <w:color w:val="FF0000"/>
        </w:rPr>
        <w:t>UTC</w:t>
      </w:r>
      <w:r w:rsidRPr="002C4DEC">
        <w:rPr>
          <w:color w:val="FF0000"/>
        </w:rPr>
        <w:t>时间。</w:t>
      </w:r>
    </w:p>
    <w:p w14:paraId="3DEEE5D6" w14:textId="67D4562D" w:rsidR="00762F1D" w:rsidRPr="00E6071F" w:rsidRDefault="0067202A">
      <w:pPr>
        <w:pStyle w:val="20"/>
        <w:numPr>
          <w:ilvl w:val="1"/>
          <w:numId w:val="53"/>
        </w:numPr>
        <w:jc w:val="left"/>
        <w:pPrChange w:id="16" w:author="zcj" w:date="2018-03-07T21:21:00Z">
          <w:pPr>
            <w:pStyle w:val="20"/>
            <w:ind w:left="0" w:firstLine="0"/>
            <w:jc w:val="left"/>
          </w:pPr>
        </w:pPrChange>
      </w:pPr>
      <w:bookmarkStart w:id="17" w:name="_Toc505800394"/>
      <w:del w:id="18" w:author="zcj" w:date="2018-03-07T21:15:00Z">
        <w:r w:rsidRPr="00E6071F" w:rsidDel="005A53C5">
          <w:delText>4.1</w:delText>
        </w:r>
      </w:del>
      <w:r w:rsidRPr="00E6071F">
        <w:rPr>
          <w:rFonts w:hint="eastAsia"/>
        </w:rPr>
        <w:t>请求</w:t>
      </w:r>
      <w:r w:rsidR="00762F1D" w:rsidRPr="00E6071F">
        <w:rPr>
          <w:rFonts w:hint="eastAsia"/>
        </w:rPr>
        <w:t>数据包格式</w:t>
      </w:r>
      <w:bookmarkEnd w:id="17"/>
    </w:p>
    <w:tbl>
      <w:tblPr>
        <w:tblW w:w="7239" w:type="dxa"/>
        <w:tblInd w:w="4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8"/>
        <w:gridCol w:w="709"/>
        <w:gridCol w:w="680"/>
        <w:gridCol w:w="738"/>
        <w:gridCol w:w="708"/>
        <w:gridCol w:w="868"/>
        <w:gridCol w:w="694"/>
        <w:gridCol w:w="680"/>
        <w:gridCol w:w="735"/>
        <w:gridCol w:w="709"/>
      </w:tblGrid>
      <w:tr w:rsidR="0015768B" w:rsidRPr="004E64DB" w14:paraId="2FF6A93F" w14:textId="77777777" w:rsidTr="00BE17BC">
        <w:trPr>
          <w:trHeight w:val="715"/>
        </w:trPr>
        <w:tc>
          <w:tcPr>
            <w:tcW w:w="718" w:type="dxa"/>
            <w:shd w:val="clear" w:color="auto" w:fill="A6A6A6"/>
          </w:tcPr>
          <w:p w14:paraId="10F414F1" w14:textId="77777777" w:rsidR="0015768B" w:rsidRPr="004E64DB" w:rsidRDefault="0015768B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color w:val="0D0D0D"/>
              </w:rPr>
            </w:pPr>
            <w:r w:rsidRPr="004E64DB">
              <w:rPr>
                <w:rFonts w:asciiTheme="minorEastAsia" w:eastAsiaTheme="minorEastAsia" w:hAnsiTheme="minorEastAsia" w:hint="eastAsia"/>
                <w:color w:val="0D0D0D"/>
              </w:rPr>
              <w:t>字段</w:t>
            </w:r>
          </w:p>
        </w:tc>
        <w:tc>
          <w:tcPr>
            <w:tcW w:w="709" w:type="dxa"/>
          </w:tcPr>
          <w:p w14:paraId="7ED41EFD" w14:textId="77777777" w:rsidR="0015768B" w:rsidRPr="004E64DB" w:rsidRDefault="0015768B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起始符</w:t>
            </w:r>
          </w:p>
        </w:tc>
        <w:tc>
          <w:tcPr>
            <w:tcW w:w="680" w:type="dxa"/>
          </w:tcPr>
          <w:p w14:paraId="2AB5CE04" w14:textId="77777777" w:rsidR="0015768B" w:rsidRPr="004E64DB" w:rsidRDefault="0015768B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校验码</w:t>
            </w:r>
          </w:p>
        </w:tc>
        <w:tc>
          <w:tcPr>
            <w:tcW w:w="738" w:type="dxa"/>
          </w:tcPr>
          <w:p w14:paraId="1BAD3DE8" w14:textId="77777777" w:rsidR="0015768B" w:rsidRPr="004E64DB" w:rsidRDefault="0015768B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包长度</w:t>
            </w:r>
          </w:p>
        </w:tc>
        <w:tc>
          <w:tcPr>
            <w:tcW w:w="708" w:type="dxa"/>
          </w:tcPr>
          <w:p w14:paraId="602CA793" w14:textId="77777777" w:rsidR="0015768B" w:rsidRPr="004E64DB" w:rsidRDefault="0015768B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协议类型</w:t>
            </w:r>
          </w:p>
        </w:tc>
        <w:tc>
          <w:tcPr>
            <w:tcW w:w="868" w:type="dxa"/>
          </w:tcPr>
          <w:p w14:paraId="2C259862" w14:textId="77777777" w:rsidR="0015768B" w:rsidRPr="004E64DB" w:rsidRDefault="0015768B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序列号</w:t>
            </w:r>
            <w:r w:rsidR="009C4C3D" w:rsidRPr="004E64DB">
              <w:rPr>
                <w:rFonts w:asciiTheme="minorEastAsia" w:eastAsiaTheme="minorEastAsia" w:hAnsiTheme="minorEastAsia" w:hint="eastAsia"/>
              </w:rPr>
              <w:t>SN</w:t>
            </w:r>
          </w:p>
        </w:tc>
        <w:tc>
          <w:tcPr>
            <w:tcW w:w="694" w:type="dxa"/>
          </w:tcPr>
          <w:p w14:paraId="3953A33F" w14:textId="77777777" w:rsidR="0015768B" w:rsidRPr="004E64DB" w:rsidRDefault="0015768B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日期时间</w:t>
            </w:r>
          </w:p>
        </w:tc>
        <w:tc>
          <w:tcPr>
            <w:tcW w:w="680" w:type="dxa"/>
          </w:tcPr>
          <w:p w14:paraId="58AA71D7" w14:textId="77777777" w:rsidR="0015768B" w:rsidRPr="004E64DB" w:rsidRDefault="0015768B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终端id</w:t>
            </w:r>
          </w:p>
        </w:tc>
        <w:tc>
          <w:tcPr>
            <w:tcW w:w="735" w:type="dxa"/>
          </w:tcPr>
          <w:p w14:paraId="1DDE29A9" w14:textId="77777777" w:rsidR="0015768B" w:rsidRPr="004E64DB" w:rsidRDefault="0015768B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内容</w:t>
            </w:r>
          </w:p>
        </w:tc>
        <w:tc>
          <w:tcPr>
            <w:tcW w:w="709" w:type="dxa"/>
          </w:tcPr>
          <w:p w14:paraId="6EF10917" w14:textId="77777777" w:rsidR="0015768B" w:rsidRPr="004E64DB" w:rsidRDefault="0015768B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结束符</w:t>
            </w:r>
          </w:p>
        </w:tc>
      </w:tr>
      <w:tr w:rsidR="0015768B" w:rsidRPr="004E64DB" w14:paraId="52665DEB" w14:textId="77777777" w:rsidTr="00BE17BC">
        <w:trPr>
          <w:trHeight w:val="371"/>
        </w:trPr>
        <w:tc>
          <w:tcPr>
            <w:tcW w:w="718" w:type="dxa"/>
            <w:shd w:val="clear" w:color="auto" w:fill="A6A6A6"/>
          </w:tcPr>
          <w:p w14:paraId="24C7B353" w14:textId="77777777" w:rsidR="0015768B" w:rsidRDefault="0015768B" w:rsidP="002D1144">
            <w:pPr>
              <w:pStyle w:val="aa"/>
              <w:ind w:firstLineChars="0" w:firstLine="0"/>
              <w:jc w:val="left"/>
              <w:rPr>
                <w:ins w:id="19" w:author="Xinrui Feng" w:date="2018-02-08T08:40:00Z"/>
                <w:rFonts w:asciiTheme="minorEastAsia" w:eastAsiaTheme="minorEastAsia" w:hAnsiTheme="minorEastAsia"/>
                <w:color w:val="0D0D0D"/>
              </w:rPr>
            </w:pPr>
            <w:r w:rsidRPr="004E64DB">
              <w:rPr>
                <w:rFonts w:asciiTheme="minorEastAsia" w:eastAsiaTheme="minorEastAsia" w:hAnsiTheme="minorEastAsia" w:hint="eastAsia"/>
                <w:color w:val="0D0D0D"/>
              </w:rPr>
              <w:t>长度</w:t>
            </w:r>
          </w:p>
          <w:p w14:paraId="1C373E09" w14:textId="77777777" w:rsidR="001D60B5" w:rsidRPr="004E64DB" w:rsidRDefault="001D60B5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color w:val="0D0D0D"/>
              </w:rPr>
            </w:pPr>
            <w:ins w:id="20" w:author="Xinrui Feng" w:date="2018-02-08T08:40:00Z">
              <w:r>
                <w:rPr>
                  <w:rFonts w:asciiTheme="minorEastAsia" w:eastAsiaTheme="minorEastAsia" w:hAnsiTheme="minorEastAsia" w:hint="eastAsia"/>
                  <w:color w:val="0D0D0D"/>
                </w:rPr>
                <w:t>(字节)</w:t>
              </w:r>
            </w:ins>
          </w:p>
        </w:tc>
        <w:tc>
          <w:tcPr>
            <w:tcW w:w="709" w:type="dxa"/>
          </w:tcPr>
          <w:p w14:paraId="0E53B2AB" w14:textId="77777777" w:rsidR="0015768B" w:rsidRPr="004E64DB" w:rsidRDefault="0015768B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680" w:type="dxa"/>
          </w:tcPr>
          <w:p w14:paraId="3BFA03F7" w14:textId="77777777" w:rsidR="0015768B" w:rsidRPr="004E64DB" w:rsidRDefault="0015768B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738" w:type="dxa"/>
          </w:tcPr>
          <w:p w14:paraId="0176FD44" w14:textId="77777777" w:rsidR="0015768B" w:rsidRPr="004E64DB" w:rsidRDefault="0015768B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color w:val="FF0000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708" w:type="dxa"/>
          </w:tcPr>
          <w:p w14:paraId="4CDEC7B5" w14:textId="77777777" w:rsidR="0015768B" w:rsidRPr="004E64DB" w:rsidRDefault="0015768B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868" w:type="dxa"/>
          </w:tcPr>
          <w:p w14:paraId="19A058D4" w14:textId="77777777" w:rsidR="0015768B" w:rsidRPr="004E64DB" w:rsidRDefault="0015768B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694" w:type="dxa"/>
          </w:tcPr>
          <w:p w14:paraId="377C7570" w14:textId="77777777" w:rsidR="0015768B" w:rsidRPr="004E64DB" w:rsidRDefault="0015768B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680" w:type="dxa"/>
          </w:tcPr>
          <w:p w14:paraId="3CB21AE9" w14:textId="77777777" w:rsidR="0015768B" w:rsidRPr="004E64DB" w:rsidRDefault="0015768B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735" w:type="dxa"/>
          </w:tcPr>
          <w:p w14:paraId="17BF3297" w14:textId="77777777" w:rsidR="0015768B" w:rsidRPr="004E64DB" w:rsidRDefault="0015768B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709" w:type="dxa"/>
          </w:tcPr>
          <w:p w14:paraId="1D048B72" w14:textId="77777777" w:rsidR="0015768B" w:rsidRPr="004E64DB" w:rsidRDefault="0015768B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2</w:t>
            </w:r>
          </w:p>
        </w:tc>
      </w:tr>
    </w:tbl>
    <w:p w14:paraId="3C2DE17B" w14:textId="77777777" w:rsidR="00762F1D" w:rsidRPr="004E64DB" w:rsidRDefault="00762F1D" w:rsidP="002D1144">
      <w:pPr>
        <w:pStyle w:val="aa"/>
        <w:numPr>
          <w:ilvl w:val="0"/>
          <w:numId w:val="26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起始符</w:t>
      </w:r>
    </w:p>
    <w:p w14:paraId="472FEEBF" w14:textId="77777777" w:rsidR="00762F1D" w:rsidRPr="004E64DB" w:rsidRDefault="00762F1D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固定值 0xFFFF</w:t>
      </w:r>
    </w:p>
    <w:p w14:paraId="14E6DEAB" w14:textId="77777777" w:rsidR="00762F1D" w:rsidRPr="004E64DB" w:rsidRDefault="00762F1D" w:rsidP="002D1144">
      <w:pPr>
        <w:pStyle w:val="aa"/>
        <w:numPr>
          <w:ilvl w:val="0"/>
          <w:numId w:val="26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校验码</w:t>
      </w:r>
    </w:p>
    <w:p w14:paraId="77F91252" w14:textId="77777777" w:rsidR="00762F1D" w:rsidRPr="004E64DB" w:rsidRDefault="00762F1D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校验范围: 包长度+协议类型+序列号</w:t>
      </w:r>
      <w:r w:rsidRPr="004E64DB">
        <w:rPr>
          <w:rFonts w:asciiTheme="minorEastAsia" w:eastAsiaTheme="minorEastAsia" w:hAnsiTheme="minorEastAsia"/>
        </w:rPr>
        <w:t>+</w:t>
      </w:r>
      <w:r w:rsidRPr="004E64DB">
        <w:rPr>
          <w:rFonts w:asciiTheme="minorEastAsia" w:eastAsiaTheme="minorEastAsia" w:hAnsiTheme="minorEastAsia" w:hint="eastAsia"/>
        </w:rPr>
        <w:t>时间日期+终端ID+ID校验+内容。</w:t>
      </w:r>
      <w:r w:rsidRPr="004E64DB">
        <w:rPr>
          <w:rFonts w:asciiTheme="minorEastAsia" w:eastAsiaTheme="minorEastAsia" w:hAnsiTheme="minorEastAsia"/>
        </w:rPr>
        <w:t>校验码</w:t>
      </w:r>
      <w:r w:rsidRPr="004E64DB">
        <w:rPr>
          <w:rFonts w:asciiTheme="minorEastAsia" w:eastAsiaTheme="minorEastAsia" w:hAnsiTheme="minorEastAsia" w:hint="eastAsia"/>
        </w:rPr>
        <w:t>放在</w:t>
      </w:r>
      <w:r w:rsidRPr="004E64DB">
        <w:rPr>
          <w:rFonts w:asciiTheme="minorEastAsia" w:eastAsiaTheme="minorEastAsia" w:hAnsiTheme="minorEastAsia"/>
        </w:rPr>
        <w:t>前段，可以不用长度计算</w:t>
      </w:r>
      <w:r w:rsidRPr="004E64DB">
        <w:rPr>
          <w:rFonts w:asciiTheme="minorEastAsia" w:eastAsiaTheme="minorEastAsia" w:hAnsiTheme="minorEastAsia" w:hint="eastAsia"/>
        </w:rPr>
        <w:t>偏移</w:t>
      </w:r>
      <w:r w:rsidRPr="004E64DB">
        <w:rPr>
          <w:rFonts w:asciiTheme="minorEastAsia" w:eastAsiaTheme="minorEastAsia" w:hAnsiTheme="minorEastAsia"/>
        </w:rPr>
        <w:t>，直接</w:t>
      </w:r>
      <w:r w:rsidRPr="004E64DB">
        <w:rPr>
          <w:rFonts w:asciiTheme="minorEastAsia" w:eastAsiaTheme="minorEastAsia" w:hAnsiTheme="minorEastAsia" w:hint="eastAsia"/>
        </w:rPr>
        <w:t>索引</w:t>
      </w:r>
      <w:r w:rsidRPr="004E64DB">
        <w:rPr>
          <w:rFonts w:asciiTheme="minorEastAsia" w:eastAsiaTheme="minorEastAsia" w:hAnsiTheme="minorEastAsia"/>
        </w:rPr>
        <w:t>位置。</w:t>
      </w:r>
      <w:r w:rsidR="00213451" w:rsidRPr="004E64DB">
        <w:rPr>
          <w:rFonts w:asciiTheme="minorEastAsia" w:eastAsiaTheme="minorEastAsia" w:hAnsiTheme="minorEastAsia" w:hint="eastAsia"/>
        </w:rPr>
        <w:t>默认</w:t>
      </w:r>
      <w:r w:rsidR="00213451" w:rsidRPr="004E64DB">
        <w:rPr>
          <w:rFonts w:asciiTheme="minorEastAsia" w:eastAsiaTheme="minorEastAsia" w:hAnsiTheme="minorEastAsia"/>
        </w:rPr>
        <w:t>crc16</w:t>
      </w:r>
      <w:r w:rsidR="00213451" w:rsidRPr="004E64DB">
        <w:rPr>
          <w:rFonts w:asciiTheme="minorEastAsia" w:eastAsiaTheme="minorEastAsia" w:hAnsiTheme="minorEastAsia" w:hint="eastAsia"/>
        </w:rPr>
        <w:t>校验</w:t>
      </w:r>
    </w:p>
    <w:p w14:paraId="2940C994" w14:textId="706C20FF" w:rsidR="00762F1D" w:rsidRPr="004E64DB" w:rsidRDefault="00213451" w:rsidP="002D1144">
      <w:pPr>
        <w:pStyle w:val="aa"/>
        <w:numPr>
          <w:ilvl w:val="0"/>
          <w:numId w:val="26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包</w:t>
      </w:r>
      <w:r w:rsidR="00762F1D" w:rsidRPr="004E64DB">
        <w:rPr>
          <w:rFonts w:asciiTheme="minorEastAsia" w:eastAsiaTheme="minorEastAsia" w:hAnsiTheme="minorEastAsia" w:hint="eastAsia"/>
        </w:rPr>
        <w:t>长度</w:t>
      </w:r>
      <w:ins w:id="21" w:author="Xinrui Feng" w:date="2018-02-08T08:43:00Z">
        <w:r w:rsidR="00607BB6">
          <w:rPr>
            <w:rFonts w:asciiTheme="minorEastAsia" w:eastAsiaTheme="minorEastAsia" w:hAnsiTheme="minorEastAsia" w:hint="eastAsia"/>
          </w:rPr>
          <w:t xml:space="preserve"> </w:t>
        </w:r>
      </w:ins>
    </w:p>
    <w:p w14:paraId="3581FAEC" w14:textId="77777777" w:rsidR="00762F1D" w:rsidRPr="004E64DB" w:rsidRDefault="00762F1D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  <w:color w:val="000000"/>
        </w:rPr>
      </w:pPr>
      <w:r w:rsidRPr="004E64DB">
        <w:rPr>
          <w:rFonts w:asciiTheme="minorEastAsia" w:eastAsiaTheme="minorEastAsia" w:hAnsiTheme="minorEastAsia" w:hint="eastAsia"/>
          <w:color w:val="000000"/>
        </w:rPr>
        <w:t>整个包大小（起始+校验+长度+协议类型+序列号+日期</w:t>
      </w:r>
      <w:ins w:id="22" w:author="Xinrui Feng" w:date="2018-02-08T08:42:00Z">
        <w:r w:rsidR="00607BB6">
          <w:rPr>
            <w:rFonts w:asciiTheme="minorEastAsia" w:eastAsiaTheme="minorEastAsia" w:hAnsiTheme="minorEastAsia" w:hint="eastAsia"/>
            <w:color w:val="000000"/>
          </w:rPr>
          <w:t>+终端ID</w:t>
        </w:r>
      </w:ins>
      <w:r w:rsidR="00213451" w:rsidRPr="004E64DB">
        <w:rPr>
          <w:rFonts w:asciiTheme="minorEastAsia" w:eastAsiaTheme="minorEastAsia" w:hAnsiTheme="minorEastAsia" w:hint="eastAsia"/>
          <w:color w:val="000000"/>
        </w:rPr>
        <w:t xml:space="preserve"> </w:t>
      </w:r>
      <w:r w:rsidRPr="004E64DB">
        <w:rPr>
          <w:rFonts w:asciiTheme="minorEastAsia" w:eastAsiaTheme="minorEastAsia" w:hAnsiTheme="minorEastAsia" w:hint="eastAsia"/>
          <w:color w:val="000000"/>
        </w:rPr>
        <w:t>+内容+结束符）</w:t>
      </w:r>
      <w:r w:rsidR="00403A3F" w:rsidRPr="004E64DB">
        <w:rPr>
          <w:rFonts w:asciiTheme="minorEastAsia" w:eastAsiaTheme="minorEastAsia" w:hAnsiTheme="minorEastAsia" w:hint="eastAsia"/>
          <w:color w:val="000000"/>
        </w:rPr>
        <w:t>.除了</w:t>
      </w:r>
      <w:r w:rsidR="00403A3F" w:rsidRPr="004E64DB">
        <w:rPr>
          <w:rFonts w:asciiTheme="minorEastAsia" w:eastAsiaTheme="minorEastAsia" w:hAnsiTheme="minorEastAsia"/>
          <w:color w:val="000000"/>
        </w:rPr>
        <w:t>内容，是28</w:t>
      </w:r>
      <w:r w:rsidR="00403A3F" w:rsidRPr="004E64DB">
        <w:rPr>
          <w:rFonts w:asciiTheme="minorEastAsia" w:eastAsiaTheme="minorEastAsia" w:hAnsiTheme="minorEastAsia" w:hint="eastAsia"/>
          <w:color w:val="000000"/>
        </w:rPr>
        <w:t>字节</w:t>
      </w:r>
    </w:p>
    <w:p w14:paraId="56840680" w14:textId="77777777" w:rsidR="00762F1D" w:rsidRPr="004E64DB" w:rsidRDefault="00762F1D" w:rsidP="002D1144">
      <w:pPr>
        <w:pStyle w:val="aa"/>
        <w:numPr>
          <w:ilvl w:val="0"/>
          <w:numId w:val="26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协议类型</w:t>
      </w:r>
    </w:p>
    <w:p w14:paraId="21FA4361" w14:textId="77777777" w:rsidR="00762F1D" w:rsidRPr="004E64DB" w:rsidRDefault="00762F1D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由</w:t>
      </w:r>
      <w:r w:rsidR="00213451" w:rsidRPr="004E64DB">
        <w:rPr>
          <w:rFonts w:asciiTheme="minorEastAsia" w:eastAsiaTheme="minorEastAsia" w:hAnsiTheme="minorEastAsia" w:hint="eastAsia"/>
        </w:rPr>
        <w:t>主</w:t>
      </w:r>
      <w:r w:rsidRPr="004E64DB">
        <w:rPr>
          <w:rFonts w:asciiTheme="minorEastAsia" w:eastAsiaTheme="minorEastAsia" w:hAnsiTheme="minorEastAsia" w:hint="eastAsia"/>
        </w:rPr>
        <w:t>类型加</w:t>
      </w:r>
      <w:r w:rsidR="00213451" w:rsidRPr="004E64DB">
        <w:rPr>
          <w:rFonts w:asciiTheme="minorEastAsia" w:eastAsiaTheme="minorEastAsia" w:hAnsiTheme="minorEastAsia" w:hint="eastAsia"/>
        </w:rPr>
        <w:t>子</w:t>
      </w:r>
      <w:r w:rsidRPr="004E64DB">
        <w:rPr>
          <w:rFonts w:asciiTheme="minorEastAsia" w:eastAsiaTheme="minorEastAsia" w:hAnsiTheme="minorEastAsia"/>
        </w:rPr>
        <w:t>类型</w:t>
      </w:r>
      <w:r w:rsidRPr="004E64DB">
        <w:rPr>
          <w:rFonts w:asciiTheme="minorEastAsia" w:eastAsiaTheme="minorEastAsia" w:hAnsiTheme="minorEastAsia" w:hint="eastAsia"/>
        </w:rPr>
        <w:t>组成</w:t>
      </w:r>
      <w:r w:rsidR="00213451" w:rsidRPr="004E64DB">
        <w:rPr>
          <w:rFonts w:asciiTheme="minorEastAsia" w:eastAsiaTheme="minorEastAsia" w:hAnsiTheme="minorEastAsia" w:hint="eastAsia"/>
        </w:rPr>
        <w:t>，主类型</w:t>
      </w:r>
      <w:r w:rsidR="00213451" w:rsidRPr="004E64DB">
        <w:rPr>
          <w:rFonts w:asciiTheme="minorEastAsia" w:eastAsiaTheme="minorEastAsia" w:hAnsiTheme="minorEastAsia"/>
        </w:rPr>
        <w:t>是顺序编号的</w:t>
      </w:r>
      <w:r w:rsidR="00213451" w:rsidRPr="004E64DB">
        <w:rPr>
          <w:rFonts w:asciiTheme="minorEastAsia" w:eastAsiaTheme="minorEastAsia" w:hAnsiTheme="minorEastAsia" w:hint="eastAsia"/>
        </w:rPr>
        <w:t>。子类型</w:t>
      </w:r>
      <w:r w:rsidRPr="004E64DB">
        <w:rPr>
          <w:rFonts w:asciiTheme="minorEastAsia" w:eastAsiaTheme="minorEastAsia" w:hAnsiTheme="minorEastAsia" w:hint="eastAsia"/>
        </w:rPr>
        <w:t>请求是基数，回复是偶数数。</w:t>
      </w:r>
    </w:p>
    <w:p w14:paraId="18F7A2C7" w14:textId="77777777" w:rsidR="00762F1D" w:rsidRPr="004E64DB" w:rsidRDefault="00213451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子</w:t>
      </w:r>
      <w:r w:rsidR="00941C7B" w:rsidRPr="004E64DB">
        <w:rPr>
          <w:rFonts w:asciiTheme="minorEastAsia" w:eastAsiaTheme="minorEastAsia" w:hAnsiTheme="minorEastAsia" w:hint="eastAsia"/>
        </w:rPr>
        <w:t>类型</w:t>
      </w:r>
      <w:r w:rsidRPr="004E64DB">
        <w:rPr>
          <w:rFonts w:asciiTheme="minorEastAsia" w:eastAsiaTheme="minorEastAsia" w:hAnsiTheme="minorEastAsia" w:hint="eastAsia"/>
        </w:rPr>
        <w:t>协议</w:t>
      </w:r>
      <w:r w:rsidR="00941C7B" w:rsidRPr="004E64DB">
        <w:rPr>
          <w:rFonts w:asciiTheme="minorEastAsia" w:eastAsiaTheme="minorEastAsia" w:hAnsiTheme="minorEastAsia"/>
        </w:rPr>
        <w:t>，</w:t>
      </w:r>
      <w:r w:rsidR="00762F1D" w:rsidRPr="004E64DB">
        <w:rPr>
          <w:rFonts w:asciiTheme="minorEastAsia" w:eastAsiaTheme="minorEastAsia" w:hAnsiTheme="minorEastAsia" w:hint="eastAsia"/>
        </w:rPr>
        <w:t>设备</w:t>
      </w:r>
      <w:r w:rsidR="00941C7B" w:rsidRPr="004E64DB">
        <w:rPr>
          <w:rFonts w:asciiTheme="minorEastAsia" w:eastAsiaTheme="minorEastAsia" w:hAnsiTheme="minorEastAsia" w:hint="eastAsia"/>
        </w:rPr>
        <w:t>发起</w:t>
      </w:r>
      <w:r w:rsidRPr="004E64DB">
        <w:rPr>
          <w:rFonts w:asciiTheme="minorEastAsia" w:eastAsiaTheme="minorEastAsia" w:hAnsiTheme="minorEastAsia" w:hint="eastAsia"/>
        </w:rPr>
        <w:t>的</w:t>
      </w:r>
      <w:r w:rsidRPr="004E64DB">
        <w:rPr>
          <w:rFonts w:asciiTheme="minorEastAsia" w:eastAsiaTheme="minorEastAsia" w:hAnsiTheme="minorEastAsia"/>
        </w:rPr>
        <w:t>编号</w:t>
      </w:r>
      <w:r w:rsidR="00941C7B" w:rsidRPr="004E64DB">
        <w:rPr>
          <w:rFonts w:asciiTheme="minorEastAsia" w:eastAsiaTheme="minorEastAsia" w:hAnsiTheme="minorEastAsia" w:hint="eastAsia"/>
        </w:rPr>
        <w:t xml:space="preserve"> </w:t>
      </w:r>
      <w:r w:rsidR="00941C7B" w:rsidRPr="004E64DB">
        <w:rPr>
          <w:rFonts w:asciiTheme="minorEastAsia" w:eastAsiaTheme="minorEastAsia" w:hAnsiTheme="minorEastAsia"/>
        </w:rPr>
        <w:t>0x</w:t>
      </w:r>
      <w:r w:rsidR="00941C7B" w:rsidRPr="004E64DB">
        <w:rPr>
          <w:rFonts w:asciiTheme="minorEastAsia" w:eastAsiaTheme="minorEastAsia" w:hAnsiTheme="minorEastAsia" w:hint="eastAsia"/>
        </w:rPr>
        <w:t>0</w:t>
      </w:r>
      <w:r w:rsidR="00941C7B" w:rsidRPr="004E64DB">
        <w:rPr>
          <w:rFonts w:asciiTheme="minorEastAsia" w:eastAsiaTheme="minorEastAsia" w:hAnsiTheme="minorEastAsia"/>
        </w:rPr>
        <w:t>1</w:t>
      </w:r>
      <w:r w:rsidR="00762F1D" w:rsidRPr="004E64DB">
        <w:rPr>
          <w:rFonts w:asciiTheme="minorEastAsia" w:eastAsiaTheme="minorEastAsia" w:hAnsiTheme="minorEastAsia" w:hint="eastAsia"/>
        </w:rPr>
        <w:t xml:space="preserve">-7F. </w:t>
      </w:r>
      <w:r w:rsidRPr="004E64DB">
        <w:rPr>
          <w:rFonts w:asciiTheme="minorEastAsia" w:eastAsiaTheme="minorEastAsia" w:hAnsiTheme="minorEastAsia" w:hint="eastAsia"/>
        </w:rPr>
        <w:t>服务器发起</w:t>
      </w:r>
      <w:r w:rsidRPr="004E64DB">
        <w:rPr>
          <w:rFonts w:asciiTheme="minorEastAsia" w:eastAsiaTheme="minorEastAsia" w:hAnsiTheme="minorEastAsia"/>
        </w:rPr>
        <w:t>的</w:t>
      </w:r>
      <w:r w:rsidR="00941C7B" w:rsidRPr="004E64DB">
        <w:rPr>
          <w:rFonts w:asciiTheme="minorEastAsia" w:eastAsiaTheme="minorEastAsia" w:hAnsiTheme="minorEastAsia" w:hint="eastAsia"/>
        </w:rPr>
        <w:t>0</w:t>
      </w:r>
      <w:r w:rsidR="00941C7B" w:rsidRPr="004E64DB">
        <w:rPr>
          <w:rFonts w:asciiTheme="minorEastAsia" w:eastAsiaTheme="minorEastAsia" w:hAnsiTheme="minorEastAsia"/>
        </w:rPr>
        <w:t>x</w:t>
      </w:r>
      <w:r w:rsidR="00941C7B" w:rsidRPr="004E64DB">
        <w:rPr>
          <w:rFonts w:asciiTheme="minorEastAsia" w:eastAsiaTheme="minorEastAsia" w:hAnsiTheme="minorEastAsia" w:hint="eastAsia"/>
        </w:rPr>
        <w:t>8</w:t>
      </w:r>
      <w:r w:rsidR="00941C7B" w:rsidRPr="004E64DB">
        <w:rPr>
          <w:rFonts w:asciiTheme="minorEastAsia" w:eastAsiaTheme="minorEastAsia" w:hAnsiTheme="minorEastAsia"/>
        </w:rPr>
        <w:t>1</w:t>
      </w:r>
      <w:r w:rsidRPr="004E64DB">
        <w:rPr>
          <w:rFonts w:asciiTheme="minorEastAsia" w:eastAsiaTheme="minorEastAsia" w:hAnsiTheme="minorEastAsia"/>
        </w:rPr>
        <w:t>-0xff</w:t>
      </w:r>
      <w:r w:rsidR="00762F1D" w:rsidRPr="004E64DB">
        <w:rPr>
          <w:rFonts w:asciiTheme="minorEastAsia" w:eastAsiaTheme="minorEastAsia" w:hAnsiTheme="minorEastAsia" w:hint="eastAsia"/>
        </w:rPr>
        <w:t>以后。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5"/>
        <w:gridCol w:w="1040"/>
        <w:gridCol w:w="1228"/>
        <w:gridCol w:w="3630"/>
      </w:tblGrid>
      <w:tr w:rsidR="00213451" w:rsidRPr="004E64DB" w14:paraId="5D437566" w14:textId="77777777" w:rsidTr="00213451">
        <w:tc>
          <w:tcPr>
            <w:tcW w:w="2045" w:type="dxa"/>
            <w:shd w:val="clear" w:color="auto" w:fill="808080"/>
          </w:tcPr>
          <w:p w14:paraId="6F2C6B28" w14:textId="77777777" w:rsidR="00213451" w:rsidRPr="004E64DB" w:rsidRDefault="00213451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协议类型</w:t>
            </w:r>
          </w:p>
        </w:tc>
        <w:tc>
          <w:tcPr>
            <w:tcW w:w="1040" w:type="dxa"/>
            <w:tcBorders>
              <w:right w:val="single" w:sz="4" w:space="0" w:color="auto"/>
            </w:tcBorders>
            <w:shd w:val="clear" w:color="auto" w:fill="808080"/>
          </w:tcPr>
          <w:p w14:paraId="1617C695" w14:textId="77777777" w:rsidR="00213451" w:rsidRPr="004E64DB" w:rsidRDefault="00213451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主</w:t>
            </w:r>
            <w:r w:rsidRPr="004E64DB">
              <w:rPr>
                <w:rFonts w:asciiTheme="minorEastAsia" w:eastAsiaTheme="minorEastAsia" w:hAnsiTheme="minorEastAsia"/>
              </w:rPr>
              <w:t>类型</w:t>
            </w:r>
          </w:p>
        </w:tc>
        <w:tc>
          <w:tcPr>
            <w:tcW w:w="1228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/>
          </w:tcPr>
          <w:p w14:paraId="292A0F15" w14:textId="77777777" w:rsidR="00213451" w:rsidRPr="004E64DB" w:rsidRDefault="00213451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子</w:t>
            </w:r>
            <w:r w:rsidRPr="004E64DB">
              <w:rPr>
                <w:rFonts w:asciiTheme="minorEastAsia" w:eastAsiaTheme="minorEastAsia" w:hAnsiTheme="minorEastAsia"/>
              </w:rPr>
              <w:t>类型</w:t>
            </w:r>
          </w:p>
        </w:tc>
        <w:tc>
          <w:tcPr>
            <w:tcW w:w="3630" w:type="dxa"/>
            <w:tcBorders>
              <w:left w:val="single" w:sz="4" w:space="0" w:color="auto"/>
            </w:tcBorders>
            <w:shd w:val="clear" w:color="auto" w:fill="808080"/>
          </w:tcPr>
          <w:p w14:paraId="4D916102" w14:textId="77777777" w:rsidR="00213451" w:rsidRPr="004E64DB" w:rsidRDefault="00213451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说明</w:t>
            </w:r>
          </w:p>
        </w:tc>
      </w:tr>
      <w:tr w:rsidR="00213451" w:rsidRPr="004E64DB" w14:paraId="6CC71BBC" w14:textId="77777777" w:rsidTr="00213451">
        <w:tc>
          <w:tcPr>
            <w:tcW w:w="2045" w:type="dxa"/>
          </w:tcPr>
          <w:p w14:paraId="7FFBA491" w14:textId="77777777" w:rsidR="00213451" w:rsidRPr="004E64DB" w:rsidRDefault="00213451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注册包</w:t>
            </w:r>
          </w:p>
        </w:tc>
        <w:tc>
          <w:tcPr>
            <w:tcW w:w="1040" w:type="dxa"/>
            <w:tcBorders>
              <w:right w:val="single" w:sz="4" w:space="0" w:color="auto"/>
            </w:tcBorders>
          </w:tcPr>
          <w:p w14:paraId="73E538B2" w14:textId="77777777" w:rsidR="00213451" w:rsidRPr="004E64DB" w:rsidRDefault="00213451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0x01</w:t>
            </w:r>
          </w:p>
        </w:tc>
        <w:tc>
          <w:tcPr>
            <w:tcW w:w="1228" w:type="dxa"/>
            <w:tcBorders>
              <w:left w:val="single" w:sz="4" w:space="0" w:color="auto"/>
              <w:right w:val="single" w:sz="4" w:space="0" w:color="auto"/>
            </w:tcBorders>
          </w:tcPr>
          <w:p w14:paraId="3BBD05C4" w14:textId="77777777" w:rsidR="00213451" w:rsidRPr="004E64DB" w:rsidRDefault="00213451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0</w:t>
            </w:r>
            <w:r w:rsidRPr="004E64DB">
              <w:rPr>
                <w:rFonts w:asciiTheme="minorEastAsia" w:eastAsiaTheme="minorEastAsia" w:hAnsiTheme="minorEastAsia"/>
              </w:rPr>
              <w:t>x01</w:t>
            </w:r>
          </w:p>
        </w:tc>
        <w:tc>
          <w:tcPr>
            <w:tcW w:w="3630" w:type="dxa"/>
            <w:tcBorders>
              <w:left w:val="single" w:sz="4" w:space="0" w:color="auto"/>
            </w:tcBorders>
          </w:tcPr>
          <w:p w14:paraId="5D9308D8" w14:textId="77777777" w:rsidR="00213451" w:rsidRPr="004E64DB" w:rsidRDefault="00BB05B7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第一</w:t>
            </w:r>
            <w:r w:rsidRPr="004E64DB">
              <w:rPr>
                <w:rFonts w:asciiTheme="minorEastAsia" w:eastAsiaTheme="minorEastAsia" w:hAnsiTheme="minorEastAsia"/>
              </w:rPr>
              <w:t>登录</w:t>
            </w:r>
            <w:r w:rsidRPr="004E64DB">
              <w:rPr>
                <w:rFonts w:asciiTheme="minorEastAsia" w:eastAsiaTheme="minorEastAsia" w:hAnsiTheme="minorEastAsia" w:hint="eastAsia"/>
              </w:rPr>
              <w:t>平台</w:t>
            </w:r>
            <w:r w:rsidRPr="004E64DB">
              <w:rPr>
                <w:rFonts w:asciiTheme="minorEastAsia" w:eastAsiaTheme="minorEastAsia" w:hAnsiTheme="minorEastAsia"/>
              </w:rPr>
              <w:t>的发送一次。</w:t>
            </w:r>
          </w:p>
        </w:tc>
      </w:tr>
      <w:tr w:rsidR="00213451" w:rsidRPr="004E64DB" w14:paraId="150F410E" w14:textId="77777777" w:rsidTr="00213451">
        <w:tc>
          <w:tcPr>
            <w:tcW w:w="2045" w:type="dxa"/>
          </w:tcPr>
          <w:p w14:paraId="2D7FF043" w14:textId="77777777" w:rsidR="00213451" w:rsidRPr="004E64DB" w:rsidRDefault="00213451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登录包</w:t>
            </w:r>
          </w:p>
        </w:tc>
        <w:tc>
          <w:tcPr>
            <w:tcW w:w="1040" w:type="dxa"/>
            <w:tcBorders>
              <w:right w:val="single" w:sz="4" w:space="0" w:color="auto"/>
            </w:tcBorders>
          </w:tcPr>
          <w:p w14:paraId="203102A6" w14:textId="77777777" w:rsidR="00213451" w:rsidRPr="004E64DB" w:rsidRDefault="00213451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0x0</w:t>
            </w:r>
            <w:r w:rsidRPr="004E64DB"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228" w:type="dxa"/>
            <w:tcBorders>
              <w:left w:val="single" w:sz="4" w:space="0" w:color="auto"/>
              <w:right w:val="single" w:sz="4" w:space="0" w:color="auto"/>
            </w:tcBorders>
          </w:tcPr>
          <w:p w14:paraId="133F58A6" w14:textId="77777777" w:rsidR="00213451" w:rsidRPr="004E64DB" w:rsidRDefault="00213451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0</w:t>
            </w:r>
            <w:r w:rsidRPr="004E64DB">
              <w:rPr>
                <w:rFonts w:asciiTheme="minorEastAsia" w:eastAsiaTheme="minorEastAsia" w:hAnsiTheme="minorEastAsia"/>
              </w:rPr>
              <w:t>x01</w:t>
            </w:r>
          </w:p>
        </w:tc>
        <w:tc>
          <w:tcPr>
            <w:tcW w:w="3630" w:type="dxa"/>
            <w:tcBorders>
              <w:left w:val="single" w:sz="4" w:space="0" w:color="auto"/>
            </w:tcBorders>
          </w:tcPr>
          <w:p w14:paraId="00389094" w14:textId="77777777" w:rsidR="00213451" w:rsidRPr="004E64DB" w:rsidRDefault="00BB05B7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每次</w:t>
            </w:r>
            <w:r w:rsidRPr="004E64DB">
              <w:rPr>
                <w:rFonts w:asciiTheme="minorEastAsia" w:eastAsiaTheme="minorEastAsia" w:hAnsiTheme="minorEastAsia"/>
              </w:rPr>
              <w:t>上电都需要发送</w:t>
            </w:r>
          </w:p>
        </w:tc>
      </w:tr>
      <w:tr w:rsidR="00213451" w:rsidRPr="004E64DB" w14:paraId="3F6FE362" w14:textId="77777777" w:rsidTr="00213451">
        <w:tc>
          <w:tcPr>
            <w:tcW w:w="2045" w:type="dxa"/>
          </w:tcPr>
          <w:p w14:paraId="053F6DEA" w14:textId="77777777" w:rsidR="00213451" w:rsidRPr="004E64DB" w:rsidRDefault="00213451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心跳包</w:t>
            </w:r>
          </w:p>
        </w:tc>
        <w:tc>
          <w:tcPr>
            <w:tcW w:w="1040" w:type="dxa"/>
            <w:tcBorders>
              <w:right w:val="single" w:sz="4" w:space="0" w:color="auto"/>
            </w:tcBorders>
          </w:tcPr>
          <w:p w14:paraId="6D6851D9" w14:textId="77777777" w:rsidR="00213451" w:rsidRPr="004E64DB" w:rsidRDefault="00213451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0x0</w:t>
            </w:r>
            <w:r w:rsidRPr="004E64DB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228" w:type="dxa"/>
            <w:tcBorders>
              <w:left w:val="single" w:sz="4" w:space="0" w:color="auto"/>
              <w:right w:val="single" w:sz="4" w:space="0" w:color="auto"/>
            </w:tcBorders>
          </w:tcPr>
          <w:p w14:paraId="5618EBCC" w14:textId="77777777" w:rsidR="00213451" w:rsidRPr="004E64DB" w:rsidRDefault="00213451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0</w:t>
            </w:r>
            <w:r w:rsidRPr="004E64DB">
              <w:rPr>
                <w:rFonts w:asciiTheme="minorEastAsia" w:eastAsiaTheme="minorEastAsia" w:hAnsiTheme="minorEastAsia"/>
              </w:rPr>
              <w:t>x01</w:t>
            </w:r>
          </w:p>
        </w:tc>
        <w:tc>
          <w:tcPr>
            <w:tcW w:w="3630" w:type="dxa"/>
            <w:tcBorders>
              <w:left w:val="single" w:sz="4" w:space="0" w:color="auto"/>
            </w:tcBorders>
          </w:tcPr>
          <w:p w14:paraId="151AC7CE" w14:textId="77777777" w:rsidR="00213451" w:rsidRPr="004E64DB" w:rsidRDefault="00BB05B7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内容</w:t>
            </w:r>
            <w:r w:rsidRPr="004E64DB">
              <w:rPr>
                <w:rFonts w:asciiTheme="minorEastAsia" w:eastAsiaTheme="minorEastAsia" w:hAnsiTheme="minorEastAsia"/>
              </w:rPr>
              <w:t>为空</w:t>
            </w:r>
          </w:p>
        </w:tc>
      </w:tr>
      <w:tr w:rsidR="00213451" w:rsidRPr="004E64DB" w14:paraId="632DC37D" w14:textId="77777777" w:rsidTr="00213451">
        <w:trPr>
          <w:trHeight w:val="90"/>
        </w:trPr>
        <w:tc>
          <w:tcPr>
            <w:tcW w:w="2045" w:type="dxa"/>
            <w:vMerge w:val="restart"/>
          </w:tcPr>
          <w:p w14:paraId="4272ED42" w14:textId="77777777" w:rsidR="00213451" w:rsidRPr="004E64DB" w:rsidRDefault="00213451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/>
              </w:rPr>
              <w:t>GPS</w:t>
            </w:r>
            <w:r w:rsidRPr="004E64DB">
              <w:rPr>
                <w:rFonts w:asciiTheme="minorEastAsia" w:eastAsiaTheme="minorEastAsia" w:hAnsiTheme="minorEastAsia" w:hint="eastAsia"/>
              </w:rPr>
              <w:t>数据</w:t>
            </w:r>
          </w:p>
        </w:tc>
        <w:tc>
          <w:tcPr>
            <w:tcW w:w="1040" w:type="dxa"/>
            <w:vMerge w:val="restart"/>
            <w:tcBorders>
              <w:right w:val="single" w:sz="4" w:space="0" w:color="auto"/>
            </w:tcBorders>
          </w:tcPr>
          <w:p w14:paraId="4E04E1D4" w14:textId="77777777" w:rsidR="00213451" w:rsidRPr="004E64DB" w:rsidRDefault="00213451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0x0</w:t>
            </w:r>
            <w:r w:rsidRPr="004E64DB"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228" w:type="dxa"/>
            <w:tcBorders>
              <w:left w:val="single" w:sz="4" w:space="0" w:color="auto"/>
              <w:right w:val="single" w:sz="4" w:space="0" w:color="auto"/>
            </w:tcBorders>
          </w:tcPr>
          <w:p w14:paraId="2C586E97" w14:textId="77777777" w:rsidR="00213451" w:rsidRPr="004E64DB" w:rsidRDefault="00213451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0</w:t>
            </w:r>
            <w:r w:rsidRPr="004E64DB">
              <w:rPr>
                <w:rFonts w:asciiTheme="minorEastAsia" w:eastAsiaTheme="minorEastAsia" w:hAnsiTheme="minorEastAsia"/>
              </w:rPr>
              <w:t>x01</w:t>
            </w:r>
          </w:p>
        </w:tc>
        <w:tc>
          <w:tcPr>
            <w:tcW w:w="3630" w:type="dxa"/>
            <w:tcBorders>
              <w:left w:val="single" w:sz="4" w:space="0" w:color="auto"/>
            </w:tcBorders>
          </w:tcPr>
          <w:p w14:paraId="579751E6" w14:textId="77777777" w:rsidR="00213451" w:rsidRPr="004E64DB" w:rsidRDefault="00213451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GPS基础接口</w:t>
            </w:r>
          </w:p>
        </w:tc>
      </w:tr>
      <w:tr w:rsidR="00213451" w:rsidRPr="004E64DB" w14:paraId="7D9D9409" w14:textId="77777777" w:rsidTr="00213451">
        <w:trPr>
          <w:trHeight w:val="90"/>
        </w:trPr>
        <w:tc>
          <w:tcPr>
            <w:tcW w:w="2045" w:type="dxa"/>
            <w:vMerge/>
          </w:tcPr>
          <w:p w14:paraId="6DB17191" w14:textId="77777777" w:rsidR="00213451" w:rsidRPr="004E64DB" w:rsidRDefault="00213451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40" w:type="dxa"/>
            <w:vMerge/>
            <w:tcBorders>
              <w:right w:val="single" w:sz="4" w:space="0" w:color="auto"/>
            </w:tcBorders>
          </w:tcPr>
          <w:p w14:paraId="4B5EBBBD" w14:textId="77777777" w:rsidR="00213451" w:rsidRPr="004E64DB" w:rsidRDefault="00213451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28" w:type="dxa"/>
            <w:tcBorders>
              <w:left w:val="single" w:sz="4" w:space="0" w:color="auto"/>
              <w:right w:val="single" w:sz="4" w:space="0" w:color="auto"/>
            </w:tcBorders>
          </w:tcPr>
          <w:p w14:paraId="0C552970" w14:textId="77777777" w:rsidR="00213451" w:rsidRPr="004E64DB" w:rsidRDefault="00213451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0</w:t>
            </w:r>
            <w:r w:rsidRPr="004E64DB">
              <w:rPr>
                <w:rFonts w:asciiTheme="minorEastAsia" w:eastAsiaTheme="minorEastAsia" w:hAnsiTheme="minorEastAsia"/>
              </w:rPr>
              <w:t>x03</w:t>
            </w:r>
          </w:p>
        </w:tc>
        <w:tc>
          <w:tcPr>
            <w:tcW w:w="3630" w:type="dxa"/>
            <w:tcBorders>
              <w:left w:val="single" w:sz="4" w:space="0" w:color="auto"/>
            </w:tcBorders>
          </w:tcPr>
          <w:p w14:paraId="3A23771E" w14:textId="77777777" w:rsidR="00213451" w:rsidRPr="004E64DB" w:rsidRDefault="00213451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/>
              </w:rPr>
              <w:t>M1设备使用的羊群</w:t>
            </w:r>
            <w:r w:rsidRPr="004E64DB">
              <w:rPr>
                <w:rFonts w:asciiTheme="minorEastAsia" w:eastAsiaTheme="minorEastAsia" w:hAnsiTheme="minorEastAsia" w:hint="eastAsia"/>
              </w:rPr>
              <w:t>位置</w:t>
            </w:r>
            <w:r w:rsidRPr="004E64DB">
              <w:rPr>
                <w:rFonts w:asciiTheme="minorEastAsia" w:eastAsiaTheme="minorEastAsia" w:hAnsiTheme="minorEastAsia"/>
              </w:rPr>
              <w:t>上报</w:t>
            </w:r>
            <w:r w:rsidRPr="004E64DB">
              <w:rPr>
                <w:rFonts w:asciiTheme="minorEastAsia" w:eastAsiaTheme="minorEastAsia" w:hAnsiTheme="minorEastAsia" w:hint="eastAsia"/>
              </w:rPr>
              <w:t>接口</w:t>
            </w:r>
          </w:p>
        </w:tc>
      </w:tr>
      <w:tr w:rsidR="00213451" w:rsidRPr="004E64DB" w14:paraId="7069F2BF" w14:textId="77777777" w:rsidTr="00213451">
        <w:trPr>
          <w:trHeight w:val="90"/>
        </w:trPr>
        <w:tc>
          <w:tcPr>
            <w:tcW w:w="2045" w:type="dxa"/>
            <w:vMerge/>
          </w:tcPr>
          <w:p w14:paraId="21450AD1" w14:textId="77777777" w:rsidR="00213451" w:rsidRPr="004E64DB" w:rsidRDefault="00213451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40" w:type="dxa"/>
            <w:vMerge/>
            <w:tcBorders>
              <w:right w:val="single" w:sz="4" w:space="0" w:color="auto"/>
            </w:tcBorders>
          </w:tcPr>
          <w:p w14:paraId="70BCBCFA" w14:textId="77777777" w:rsidR="00213451" w:rsidRPr="004E64DB" w:rsidRDefault="00213451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28" w:type="dxa"/>
            <w:tcBorders>
              <w:left w:val="single" w:sz="4" w:space="0" w:color="auto"/>
              <w:right w:val="single" w:sz="4" w:space="0" w:color="auto"/>
            </w:tcBorders>
          </w:tcPr>
          <w:p w14:paraId="13AAC6D9" w14:textId="77777777" w:rsidR="00213451" w:rsidRPr="004E64DB" w:rsidRDefault="00213451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30" w:type="dxa"/>
            <w:tcBorders>
              <w:left w:val="single" w:sz="4" w:space="0" w:color="auto"/>
            </w:tcBorders>
          </w:tcPr>
          <w:p w14:paraId="199B2869" w14:textId="77777777" w:rsidR="00213451" w:rsidRPr="004E64DB" w:rsidRDefault="00213451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13451" w:rsidRPr="004E64DB" w14:paraId="0FB64A7E" w14:textId="77777777" w:rsidTr="00213451">
        <w:tc>
          <w:tcPr>
            <w:tcW w:w="2045" w:type="dxa"/>
          </w:tcPr>
          <w:p w14:paraId="2B9288D7" w14:textId="77777777" w:rsidR="00213451" w:rsidRPr="004E64DB" w:rsidRDefault="005F0B80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时间</w:t>
            </w:r>
            <w:r w:rsidRPr="004E64DB">
              <w:rPr>
                <w:rFonts w:asciiTheme="minorEastAsia" w:eastAsiaTheme="minorEastAsia" w:hAnsiTheme="minorEastAsia"/>
              </w:rPr>
              <w:t>同步</w:t>
            </w:r>
          </w:p>
        </w:tc>
        <w:tc>
          <w:tcPr>
            <w:tcW w:w="1040" w:type="dxa"/>
            <w:tcBorders>
              <w:right w:val="single" w:sz="4" w:space="0" w:color="auto"/>
            </w:tcBorders>
          </w:tcPr>
          <w:p w14:paraId="2F9878E6" w14:textId="77777777" w:rsidR="00213451" w:rsidRPr="004E64DB" w:rsidRDefault="005F0B80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0</w:t>
            </w:r>
            <w:r w:rsidRPr="004E64DB">
              <w:rPr>
                <w:rFonts w:asciiTheme="minorEastAsia" w:eastAsiaTheme="minorEastAsia" w:hAnsiTheme="minorEastAsia"/>
              </w:rPr>
              <w:t>x05</w:t>
            </w:r>
          </w:p>
        </w:tc>
        <w:tc>
          <w:tcPr>
            <w:tcW w:w="1228" w:type="dxa"/>
            <w:tcBorders>
              <w:left w:val="single" w:sz="4" w:space="0" w:color="auto"/>
              <w:right w:val="single" w:sz="4" w:space="0" w:color="auto"/>
            </w:tcBorders>
          </w:tcPr>
          <w:p w14:paraId="0762CC66" w14:textId="77777777" w:rsidR="00213451" w:rsidRPr="004E64DB" w:rsidRDefault="005F0B80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0x</w:t>
            </w:r>
            <w:r w:rsidRPr="004E64DB">
              <w:rPr>
                <w:rFonts w:asciiTheme="minorEastAsia" w:eastAsiaTheme="minorEastAsia" w:hAnsiTheme="minorEastAsia"/>
              </w:rPr>
              <w:t>01</w:t>
            </w:r>
          </w:p>
        </w:tc>
        <w:tc>
          <w:tcPr>
            <w:tcW w:w="3630" w:type="dxa"/>
            <w:tcBorders>
              <w:left w:val="single" w:sz="4" w:space="0" w:color="auto"/>
            </w:tcBorders>
          </w:tcPr>
          <w:p w14:paraId="74482B69" w14:textId="77777777" w:rsidR="00213451" w:rsidRPr="004E64DB" w:rsidRDefault="003467EF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服务器</w:t>
            </w:r>
            <w:r w:rsidRPr="004E64DB">
              <w:rPr>
                <w:rFonts w:asciiTheme="minorEastAsia" w:eastAsiaTheme="minorEastAsia" w:hAnsiTheme="minorEastAsia"/>
              </w:rPr>
              <w:t>需要返回当前的</w:t>
            </w:r>
            <w:r w:rsidR="005F0B80" w:rsidRPr="004E64DB">
              <w:rPr>
                <w:rFonts w:asciiTheme="minorEastAsia" w:eastAsiaTheme="minorEastAsia" w:hAnsiTheme="minorEastAsia" w:hint="eastAsia"/>
              </w:rPr>
              <w:t>UTC</w:t>
            </w:r>
            <w:r w:rsidR="005F0B80" w:rsidRPr="004E64DB">
              <w:rPr>
                <w:rFonts w:asciiTheme="minorEastAsia" w:eastAsiaTheme="minorEastAsia" w:hAnsiTheme="minorEastAsia"/>
              </w:rPr>
              <w:t>时间</w:t>
            </w:r>
            <w:r w:rsidRPr="004E64DB">
              <w:rPr>
                <w:rFonts w:asciiTheme="minorEastAsia" w:eastAsiaTheme="minorEastAsia" w:hAnsiTheme="minorEastAsia" w:hint="eastAsia"/>
              </w:rPr>
              <w:t>，</w:t>
            </w:r>
            <w:r w:rsidR="005F0B80" w:rsidRPr="004E64DB">
              <w:rPr>
                <w:rFonts w:asciiTheme="minorEastAsia" w:eastAsiaTheme="minorEastAsia" w:hAnsiTheme="minorEastAsia"/>
              </w:rPr>
              <w:t>年月</w:t>
            </w:r>
            <w:r w:rsidR="005F0B80" w:rsidRPr="004E64DB">
              <w:rPr>
                <w:rFonts w:asciiTheme="minorEastAsia" w:eastAsiaTheme="minorEastAsia" w:hAnsiTheme="minorEastAsia" w:hint="eastAsia"/>
              </w:rPr>
              <w:t>日</w:t>
            </w:r>
            <w:r w:rsidR="005F0B80" w:rsidRPr="004E64DB">
              <w:rPr>
                <w:rFonts w:asciiTheme="minorEastAsia" w:eastAsiaTheme="minorEastAsia" w:hAnsiTheme="minorEastAsia"/>
              </w:rPr>
              <w:t>时分秒</w:t>
            </w:r>
          </w:p>
        </w:tc>
      </w:tr>
      <w:tr w:rsidR="006E26E8" w:rsidRPr="004E64DB" w14:paraId="6F22C32F" w14:textId="77777777" w:rsidTr="00213451">
        <w:tc>
          <w:tcPr>
            <w:tcW w:w="2045" w:type="dxa"/>
          </w:tcPr>
          <w:p w14:paraId="5F547440" w14:textId="73C82EA8" w:rsidR="006E26E8" w:rsidRPr="004E64DB" w:rsidRDefault="00E14A36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请求</w:t>
            </w:r>
            <w:r>
              <w:rPr>
                <w:rFonts w:asciiTheme="minorEastAsia" w:eastAsiaTheme="minorEastAsia" w:hAnsiTheme="minorEastAsia"/>
              </w:rPr>
              <w:t>配置</w:t>
            </w:r>
          </w:p>
        </w:tc>
        <w:tc>
          <w:tcPr>
            <w:tcW w:w="1040" w:type="dxa"/>
            <w:tcBorders>
              <w:right w:val="single" w:sz="4" w:space="0" w:color="auto"/>
            </w:tcBorders>
          </w:tcPr>
          <w:p w14:paraId="45FCA918" w14:textId="105D57A8" w:rsidR="006E26E8" w:rsidRPr="004E64DB" w:rsidRDefault="00864CE7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>x06</w:t>
            </w:r>
          </w:p>
        </w:tc>
        <w:tc>
          <w:tcPr>
            <w:tcW w:w="1228" w:type="dxa"/>
            <w:tcBorders>
              <w:left w:val="single" w:sz="4" w:space="0" w:color="auto"/>
              <w:right w:val="single" w:sz="4" w:space="0" w:color="auto"/>
            </w:tcBorders>
          </w:tcPr>
          <w:p w14:paraId="08EFE280" w14:textId="48BDB2C3" w:rsidR="006E26E8" w:rsidRPr="004E64DB" w:rsidRDefault="00864CE7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>x01</w:t>
            </w:r>
          </w:p>
        </w:tc>
        <w:tc>
          <w:tcPr>
            <w:tcW w:w="3630" w:type="dxa"/>
            <w:tcBorders>
              <w:left w:val="single" w:sz="4" w:space="0" w:color="auto"/>
            </w:tcBorders>
          </w:tcPr>
          <w:p w14:paraId="75D107BD" w14:textId="115E19B2" w:rsidR="006E26E8" w:rsidRPr="004E64DB" w:rsidRDefault="00864CE7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查询</w:t>
            </w:r>
            <w:r>
              <w:rPr>
                <w:rFonts w:asciiTheme="minorEastAsia" w:eastAsiaTheme="minorEastAsia" w:hAnsiTheme="minorEastAsia"/>
              </w:rPr>
              <w:t>服务器是否有时间</w:t>
            </w:r>
          </w:p>
        </w:tc>
      </w:tr>
      <w:tr w:rsidR="00043C09" w:rsidRPr="004E64DB" w14:paraId="37C69C0C" w14:textId="77777777" w:rsidTr="00213451">
        <w:tc>
          <w:tcPr>
            <w:tcW w:w="2045" w:type="dxa"/>
          </w:tcPr>
          <w:p w14:paraId="383457D0" w14:textId="77777777" w:rsidR="00043C09" w:rsidRPr="004E64DB" w:rsidRDefault="00043C0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40" w:type="dxa"/>
            <w:tcBorders>
              <w:right w:val="single" w:sz="4" w:space="0" w:color="auto"/>
            </w:tcBorders>
          </w:tcPr>
          <w:p w14:paraId="4B19910A" w14:textId="77777777" w:rsidR="00043C09" w:rsidRPr="004E64DB" w:rsidRDefault="00043C0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28" w:type="dxa"/>
            <w:tcBorders>
              <w:left w:val="single" w:sz="4" w:space="0" w:color="auto"/>
              <w:right w:val="single" w:sz="4" w:space="0" w:color="auto"/>
            </w:tcBorders>
          </w:tcPr>
          <w:p w14:paraId="2EDE1B9A" w14:textId="77777777" w:rsidR="00043C09" w:rsidRPr="004E64DB" w:rsidRDefault="00043C0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30" w:type="dxa"/>
            <w:tcBorders>
              <w:left w:val="single" w:sz="4" w:space="0" w:color="auto"/>
            </w:tcBorders>
          </w:tcPr>
          <w:p w14:paraId="19D5BD29" w14:textId="77777777" w:rsidR="00043C09" w:rsidRPr="004E64DB" w:rsidRDefault="00043C0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043C09" w:rsidRPr="004E64DB" w14:paraId="19682D19" w14:textId="77777777" w:rsidTr="00213451">
        <w:tc>
          <w:tcPr>
            <w:tcW w:w="2045" w:type="dxa"/>
          </w:tcPr>
          <w:p w14:paraId="02EA88A7" w14:textId="77777777" w:rsidR="00043C09" w:rsidRPr="004E64DB" w:rsidRDefault="00043C0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40" w:type="dxa"/>
            <w:tcBorders>
              <w:right w:val="single" w:sz="4" w:space="0" w:color="auto"/>
            </w:tcBorders>
          </w:tcPr>
          <w:p w14:paraId="7A891182" w14:textId="77777777" w:rsidR="00043C09" w:rsidRPr="004E64DB" w:rsidRDefault="00043C0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28" w:type="dxa"/>
            <w:tcBorders>
              <w:left w:val="single" w:sz="4" w:space="0" w:color="auto"/>
              <w:right w:val="single" w:sz="4" w:space="0" w:color="auto"/>
            </w:tcBorders>
          </w:tcPr>
          <w:p w14:paraId="7771AAD2" w14:textId="77777777" w:rsidR="00043C09" w:rsidRPr="004E64DB" w:rsidRDefault="00043C0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30" w:type="dxa"/>
            <w:tcBorders>
              <w:left w:val="single" w:sz="4" w:space="0" w:color="auto"/>
            </w:tcBorders>
          </w:tcPr>
          <w:p w14:paraId="5EB32390" w14:textId="77777777" w:rsidR="00043C09" w:rsidRPr="004E64DB" w:rsidRDefault="00043C0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043C09" w:rsidRPr="004E64DB" w14:paraId="3B084D4B" w14:textId="77777777" w:rsidTr="00213451">
        <w:tc>
          <w:tcPr>
            <w:tcW w:w="2045" w:type="dxa"/>
          </w:tcPr>
          <w:p w14:paraId="7FE8B231" w14:textId="77777777" w:rsidR="00043C09" w:rsidRPr="004E64DB" w:rsidRDefault="00043C0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40" w:type="dxa"/>
            <w:tcBorders>
              <w:right w:val="single" w:sz="4" w:space="0" w:color="auto"/>
            </w:tcBorders>
          </w:tcPr>
          <w:p w14:paraId="1D09006F" w14:textId="77777777" w:rsidR="00043C09" w:rsidRPr="004E64DB" w:rsidRDefault="00043C0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28" w:type="dxa"/>
            <w:tcBorders>
              <w:left w:val="single" w:sz="4" w:space="0" w:color="auto"/>
              <w:right w:val="single" w:sz="4" w:space="0" w:color="auto"/>
            </w:tcBorders>
          </w:tcPr>
          <w:p w14:paraId="7D6254E6" w14:textId="77777777" w:rsidR="00043C09" w:rsidRPr="004E64DB" w:rsidRDefault="00043C0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30" w:type="dxa"/>
            <w:tcBorders>
              <w:left w:val="single" w:sz="4" w:space="0" w:color="auto"/>
            </w:tcBorders>
          </w:tcPr>
          <w:p w14:paraId="405FECB2" w14:textId="77777777" w:rsidR="00043C09" w:rsidRPr="004E64DB" w:rsidRDefault="00043C0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043C09" w:rsidRPr="004E64DB" w14:paraId="09916A20" w14:textId="77777777" w:rsidTr="00213451">
        <w:tc>
          <w:tcPr>
            <w:tcW w:w="2045" w:type="dxa"/>
          </w:tcPr>
          <w:p w14:paraId="430BE4F5" w14:textId="77777777" w:rsidR="00043C09" w:rsidRPr="004E64DB" w:rsidRDefault="00043C0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40" w:type="dxa"/>
            <w:tcBorders>
              <w:right w:val="single" w:sz="4" w:space="0" w:color="auto"/>
            </w:tcBorders>
          </w:tcPr>
          <w:p w14:paraId="3A5B6D16" w14:textId="77777777" w:rsidR="00043C09" w:rsidRPr="004E64DB" w:rsidRDefault="00043C0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28" w:type="dxa"/>
            <w:tcBorders>
              <w:left w:val="single" w:sz="4" w:space="0" w:color="auto"/>
              <w:right w:val="single" w:sz="4" w:space="0" w:color="auto"/>
            </w:tcBorders>
          </w:tcPr>
          <w:p w14:paraId="6074B5EA" w14:textId="77777777" w:rsidR="00043C09" w:rsidRPr="004E64DB" w:rsidRDefault="00043C0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30" w:type="dxa"/>
            <w:tcBorders>
              <w:left w:val="single" w:sz="4" w:space="0" w:color="auto"/>
            </w:tcBorders>
          </w:tcPr>
          <w:p w14:paraId="7873B270" w14:textId="77777777" w:rsidR="00043C09" w:rsidRPr="004E64DB" w:rsidRDefault="00043C0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14:paraId="23A6E713" w14:textId="77777777" w:rsidR="00762F1D" w:rsidRPr="004E64DB" w:rsidRDefault="00762F1D" w:rsidP="002D1144">
      <w:pPr>
        <w:pStyle w:val="aa"/>
        <w:numPr>
          <w:ilvl w:val="0"/>
          <w:numId w:val="26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序列号</w:t>
      </w:r>
      <w:r w:rsidR="009C4C3D" w:rsidRPr="004E64DB">
        <w:rPr>
          <w:rFonts w:asciiTheme="minorEastAsia" w:eastAsiaTheme="minorEastAsia" w:hAnsiTheme="minorEastAsia" w:hint="eastAsia"/>
        </w:rPr>
        <w:t xml:space="preserve"> </w:t>
      </w:r>
      <w:r w:rsidR="009C4C3D" w:rsidRPr="004E64DB">
        <w:rPr>
          <w:rFonts w:asciiTheme="minorEastAsia" w:eastAsiaTheme="minorEastAsia" w:hAnsiTheme="minorEastAsia"/>
        </w:rPr>
        <w:t>SN</w:t>
      </w:r>
    </w:p>
    <w:p w14:paraId="54FB8743" w14:textId="77777777" w:rsidR="009C4C3D" w:rsidRPr="004E64DB" w:rsidRDefault="00762F1D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从</w:t>
      </w:r>
      <w:r w:rsidR="009C4C3D" w:rsidRPr="004E64DB">
        <w:rPr>
          <w:rFonts w:asciiTheme="minorEastAsia" w:eastAsiaTheme="minorEastAsia" w:hAnsiTheme="minorEastAsia" w:hint="eastAsia"/>
        </w:rPr>
        <w:t>硬件</w:t>
      </w:r>
      <w:r w:rsidRPr="004E64DB">
        <w:rPr>
          <w:rFonts w:asciiTheme="minorEastAsia" w:eastAsiaTheme="minorEastAsia" w:hAnsiTheme="minorEastAsia" w:hint="eastAsia"/>
        </w:rPr>
        <w:t>系统上电开机</w:t>
      </w:r>
      <w:r w:rsidR="009C4C3D" w:rsidRPr="004E64DB">
        <w:rPr>
          <w:rFonts w:asciiTheme="minorEastAsia" w:eastAsiaTheme="minorEastAsia" w:hAnsiTheme="minorEastAsia" w:hint="eastAsia"/>
        </w:rPr>
        <w:t>，</w:t>
      </w:r>
      <w:r w:rsidR="009C4C3D" w:rsidRPr="004E64DB">
        <w:rPr>
          <w:rFonts w:asciiTheme="minorEastAsia" w:eastAsiaTheme="minorEastAsia" w:hAnsiTheme="minorEastAsia"/>
        </w:rPr>
        <w:t>第一个包</w:t>
      </w:r>
      <w:r w:rsidR="009C4C3D" w:rsidRPr="004E64DB">
        <w:rPr>
          <w:rFonts w:asciiTheme="minorEastAsia" w:eastAsiaTheme="minorEastAsia" w:hAnsiTheme="minorEastAsia" w:hint="eastAsia"/>
        </w:rPr>
        <w:t>0，</w:t>
      </w:r>
      <w:r w:rsidR="009C4C3D" w:rsidRPr="004E64DB">
        <w:rPr>
          <w:rFonts w:asciiTheme="minorEastAsia" w:eastAsiaTheme="minorEastAsia" w:hAnsiTheme="minorEastAsia"/>
        </w:rPr>
        <w:t>以后所有消息</w:t>
      </w:r>
      <w:r w:rsidRPr="004E64DB">
        <w:rPr>
          <w:rFonts w:asciiTheme="minorEastAsia" w:eastAsiaTheme="minorEastAsia" w:hAnsiTheme="minorEastAsia" w:hint="eastAsia"/>
        </w:rPr>
        <w:t>依次累加</w:t>
      </w:r>
      <w:r w:rsidR="009C4C3D" w:rsidRPr="004E64DB">
        <w:rPr>
          <w:rFonts w:asciiTheme="minorEastAsia" w:eastAsiaTheme="minorEastAsia" w:hAnsiTheme="minorEastAsia" w:hint="eastAsia"/>
        </w:rPr>
        <w:t>。</w:t>
      </w:r>
      <w:r w:rsidR="009C4C3D" w:rsidRPr="004E64DB">
        <w:rPr>
          <w:rFonts w:asciiTheme="minorEastAsia" w:eastAsiaTheme="minorEastAsia" w:hAnsiTheme="minorEastAsia"/>
        </w:rPr>
        <w:t>如果</w:t>
      </w:r>
      <w:r w:rsidR="009C4C3D" w:rsidRPr="004E64DB">
        <w:rPr>
          <w:rFonts w:asciiTheme="minorEastAsia" w:eastAsiaTheme="minorEastAsia" w:hAnsiTheme="minorEastAsia" w:hint="eastAsia"/>
        </w:rPr>
        <w:t>是</w:t>
      </w:r>
      <w:r w:rsidR="009C4C3D" w:rsidRPr="004E64DB">
        <w:rPr>
          <w:rFonts w:asciiTheme="minorEastAsia" w:eastAsiaTheme="minorEastAsia" w:hAnsiTheme="minorEastAsia"/>
        </w:rPr>
        <w:t>服务器发送的消息，服务器也要有自己的流水号，每个设备掉电生命周期内所有的消息的</w:t>
      </w:r>
      <w:r w:rsidR="009C4C3D" w:rsidRPr="004E64DB">
        <w:rPr>
          <w:rFonts w:asciiTheme="minorEastAsia" w:eastAsiaTheme="minorEastAsia" w:hAnsiTheme="minorEastAsia" w:hint="eastAsia"/>
        </w:rPr>
        <w:t>sn都是</w:t>
      </w:r>
      <w:r w:rsidR="009C4C3D" w:rsidRPr="004E64DB">
        <w:rPr>
          <w:rFonts w:asciiTheme="minorEastAsia" w:eastAsiaTheme="minorEastAsia" w:hAnsiTheme="minorEastAsia"/>
        </w:rPr>
        <w:t>不一样的。</w:t>
      </w:r>
    </w:p>
    <w:p w14:paraId="5080FA7E" w14:textId="77777777" w:rsidR="00762F1D" w:rsidRPr="004E64DB" w:rsidRDefault="00762F1D" w:rsidP="002D1144">
      <w:pPr>
        <w:pStyle w:val="aa"/>
        <w:numPr>
          <w:ilvl w:val="0"/>
          <w:numId w:val="26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日期时间</w:t>
      </w:r>
    </w:p>
    <w:p w14:paraId="7F1695DA" w14:textId="77777777" w:rsidR="00762F1D" w:rsidRPr="004E64DB" w:rsidRDefault="00762F1D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当前数据的GPS</w:t>
      </w:r>
      <w:r w:rsidR="009C4C3D" w:rsidRPr="004E64DB">
        <w:rPr>
          <w:rFonts w:asciiTheme="minorEastAsia" w:eastAsiaTheme="minorEastAsia" w:hAnsiTheme="minorEastAsia" w:hint="eastAsia"/>
        </w:rPr>
        <w:t>时间，</w:t>
      </w:r>
      <w:r w:rsidR="009C4C3D" w:rsidRPr="004E64DB">
        <w:rPr>
          <w:rFonts w:asciiTheme="minorEastAsia" w:eastAsiaTheme="minorEastAsia" w:hAnsiTheme="minorEastAsia"/>
        </w:rPr>
        <w:t>年月日</w:t>
      </w:r>
      <w:r w:rsidR="009C4C3D" w:rsidRPr="004E64DB">
        <w:rPr>
          <w:rFonts w:asciiTheme="minorEastAsia" w:eastAsiaTheme="minorEastAsia" w:hAnsiTheme="minorEastAsia" w:hint="eastAsia"/>
        </w:rPr>
        <w:t>时分秒：</w:t>
      </w:r>
      <w:r w:rsidR="009C4C3D" w:rsidRPr="004E64DB">
        <w:rPr>
          <w:rFonts w:asciiTheme="minorEastAsia" w:eastAsiaTheme="minorEastAsia" w:hAnsiTheme="minorEastAsia"/>
        </w:rPr>
        <w:t>0x120109110A0C</w:t>
      </w:r>
      <w:r w:rsidR="009C4C3D" w:rsidRPr="004E64DB">
        <w:rPr>
          <w:rFonts w:asciiTheme="minorEastAsia" w:eastAsiaTheme="minorEastAsia" w:hAnsiTheme="minorEastAsia" w:hint="eastAsia"/>
        </w:rPr>
        <w:t>，就</w:t>
      </w:r>
      <w:r w:rsidR="009C4C3D" w:rsidRPr="004E64DB">
        <w:rPr>
          <w:rFonts w:asciiTheme="minorEastAsia" w:eastAsiaTheme="minorEastAsia" w:hAnsiTheme="minorEastAsia"/>
        </w:rPr>
        <w:t>表示</w:t>
      </w:r>
      <w:r w:rsidR="009C4C3D" w:rsidRPr="004E64DB">
        <w:rPr>
          <w:rFonts w:asciiTheme="minorEastAsia" w:eastAsiaTheme="minorEastAsia" w:hAnsiTheme="minorEastAsia" w:hint="eastAsia"/>
        </w:rPr>
        <w:t xml:space="preserve"> </w:t>
      </w:r>
      <w:r w:rsidR="009C4C3D" w:rsidRPr="004E64DB">
        <w:rPr>
          <w:rFonts w:asciiTheme="minorEastAsia" w:eastAsiaTheme="minorEastAsia" w:hAnsiTheme="minorEastAsia"/>
        </w:rPr>
        <w:t>18年1月9号17点</w:t>
      </w:r>
      <w:r w:rsidR="009C4C3D" w:rsidRPr="004E64DB">
        <w:rPr>
          <w:rFonts w:asciiTheme="minorEastAsia" w:eastAsiaTheme="minorEastAsia" w:hAnsiTheme="minorEastAsia" w:hint="eastAsia"/>
        </w:rPr>
        <w:t>1</w:t>
      </w:r>
      <w:r w:rsidR="009C4C3D" w:rsidRPr="004E64DB">
        <w:rPr>
          <w:rFonts w:asciiTheme="minorEastAsia" w:eastAsiaTheme="minorEastAsia" w:hAnsiTheme="minorEastAsia"/>
        </w:rPr>
        <w:t>0分</w:t>
      </w:r>
      <w:r w:rsidR="009C4C3D" w:rsidRPr="004E64DB">
        <w:rPr>
          <w:rFonts w:asciiTheme="minorEastAsia" w:eastAsiaTheme="minorEastAsia" w:hAnsiTheme="minorEastAsia" w:hint="eastAsia"/>
        </w:rPr>
        <w:t>1</w:t>
      </w:r>
      <w:r w:rsidR="009C4C3D" w:rsidRPr="004E64DB">
        <w:rPr>
          <w:rFonts w:asciiTheme="minorEastAsia" w:eastAsiaTheme="minorEastAsia" w:hAnsiTheme="minorEastAsia"/>
        </w:rPr>
        <w:t>2秒。</w:t>
      </w:r>
    </w:p>
    <w:p w14:paraId="207FC37C" w14:textId="77777777" w:rsidR="00E60872" w:rsidRPr="004E64DB" w:rsidRDefault="00762F1D" w:rsidP="002D1144">
      <w:pPr>
        <w:pStyle w:val="aa"/>
        <w:numPr>
          <w:ilvl w:val="0"/>
          <w:numId w:val="26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终端id : 8 byte</w:t>
      </w:r>
      <w:r w:rsidR="0079475C" w:rsidRPr="004E64DB">
        <w:rPr>
          <w:rFonts w:asciiTheme="minorEastAsia" w:eastAsiaTheme="minorEastAsia" w:hAnsiTheme="minorEastAsia" w:hint="eastAsia"/>
        </w:rPr>
        <w:t>，建议</w:t>
      </w:r>
      <w:r w:rsidR="0079475C" w:rsidRPr="004E64DB">
        <w:rPr>
          <w:rFonts w:asciiTheme="minorEastAsia" w:eastAsiaTheme="minorEastAsia" w:hAnsiTheme="minorEastAsia"/>
        </w:rPr>
        <w:t>使用</w:t>
      </w:r>
      <w:r w:rsidR="0079475C" w:rsidRPr="004E64DB">
        <w:rPr>
          <w:rFonts w:asciiTheme="minorEastAsia" w:eastAsiaTheme="minorEastAsia" w:hAnsiTheme="minorEastAsia"/>
          <w:color w:val="FF0000"/>
        </w:rPr>
        <w:t>产品</w:t>
      </w:r>
      <w:r w:rsidR="0079475C" w:rsidRPr="004E64DB">
        <w:rPr>
          <w:rFonts w:asciiTheme="minorEastAsia" w:eastAsiaTheme="minorEastAsia" w:hAnsiTheme="minorEastAsia" w:hint="eastAsia"/>
          <w:color w:val="FF0000"/>
        </w:rPr>
        <w:t>类型</w:t>
      </w:r>
      <w:r w:rsidR="0079475C" w:rsidRPr="004E64DB">
        <w:rPr>
          <w:rFonts w:asciiTheme="minorEastAsia" w:eastAsiaTheme="minorEastAsia" w:hAnsiTheme="minorEastAsia"/>
          <w:color w:val="FF0000"/>
        </w:rPr>
        <w:t>+批次+流水号</w:t>
      </w:r>
      <w:r w:rsidR="0079475C" w:rsidRPr="004E64DB">
        <w:rPr>
          <w:rFonts w:asciiTheme="minorEastAsia" w:eastAsiaTheme="minorEastAsia" w:hAnsiTheme="minorEastAsia"/>
        </w:rPr>
        <w:t>，或者用mac，或者用imei。比较</w:t>
      </w:r>
      <w:r w:rsidR="0079475C" w:rsidRPr="004E64DB">
        <w:rPr>
          <w:rFonts w:asciiTheme="minorEastAsia" w:eastAsiaTheme="minorEastAsia" w:hAnsiTheme="minorEastAsia" w:hint="eastAsia"/>
        </w:rPr>
        <w:t>好</w:t>
      </w:r>
      <w:r w:rsidR="0079475C" w:rsidRPr="004E64DB">
        <w:rPr>
          <w:rFonts w:asciiTheme="minorEastAsia" w:eastAsiaTheme="minorEastAsia" w:hAnsiTheme="minorEastAsia"/>
        </w:rPr>
        <w:t>的做法是</w:t>
      </w:r>
      <w:r w:rsidR="0079475C" w:rsidRPr="004E64DB">
        <w:rPr>
          <w:rFonts w:asciiTheme="minorEastAsia" w:eastAsiaTheme="minorEastAsia" w:hAnsiTheme="minorEastAsia" w:hint="eastAsia"/>
        </w:rPr>
        <w:t>使用</w:t>
      </w:r>
      <w:r w:rsidR="0079475C" w:rsidRPr="004E64DB">
        <w:rPr>
          <w:rFonts w:asciiTheme="minorEastAsia" w:eastAsiaTheme="minorEastAsia" w:hAnsiTheme="minorEastAsia"/>
        </w:rPr>
        <w:t>前者，但是需要量产时额外来写入这个编号。</w:t>
      </w:r>
      <w:r w:rsidR="00E60872" w:rsidRPr="004E64DB">
        <w:rPr>
          <w:rFonts w:asciiTheme="minorEastAsia" w:eastAsiaTheme="minorEastAsia" w:hAnsiTheme="minorEastAsia" w:hint="eastAsia"/>
        </w:rPr>
        <w:t>将</w:t>
      </w:r>
      <w:r w:rsidR="00E60872" w:rsidRPr="004E64DB">
        <w:rPr>
          <w:rFonts w:asciiTheme="minorEastAsia" w:eastAsiaTheme="minorEastAsia" w:hAnsiTheme="minorEastAsia"/>
        </w:rPr>
        <w:t>16</w:t>
      </w:r>
      <w:r w:rsidR="00E60872" w:rsidRPr="004E64DB">
        <w:rPr>
          <w:rFonts w:asciiTheme="minorEastAsia" w:eastAsiaTheme="minorEastAsia" w:hAnsiTheme="minorEastAsia" w:hint="eastAsia"/>
        </w:rPr>
        <w:t>字节</w:t>
      </w:r>
      <w:r w:rsidR="00E60872" w:rsidRPr="004E64DB">
        <w:rPr>
          <w:rFonts w:asciiTheme="minorEastAsia" w:eastAsiaTheme="minorEastAsia" w:hAnsiTheme="minorEastAsia"/>
        </w:rPr>
        <w:t>的字符串用hex的方式转化成8个字节。</w:t>
      </w:r>
      <w:r w:rsidR="00E60872" w:rsidRPr="004E64DB">
        <w:rPr>
          <w:rFonts w:asciiTheme="minorEastAsia" w:eastAsiaTheme="minorEastAsia" w:hAnsiTheme="minorEastAsia" w:hint="eastAsia"/>
          <w:color w:val="FF0000"/>
        </w:rPr>
        <w:t xml:space="preserve">比如 </w:t>
      </w:r>
      <w:r w:rsidR="00700AE6" w:rsidRPr="004E64DB">
        <w:rPr>
          <w:rFonts w:asciiTheme="minorEastAsia" w:eastAsiaTheme="minorEastAsia" w:hAnsiTheme="minorEastAsia"/>
          <w:color w:val="FF0000"/>
        </w:rPr>
        <w:t>“</w:t>
      </w:r>
      <w:r w:rsidR="00E60872" w:rsidRPr="004E64DB">
        <w:rPr>
          <w:rFonts w:asciiTheme="minorEastAsia" w:eastAsiaTheme="minorEastAsia" w:hAnsiTheme="minorEastAsia"/>
          <w:color w:val="FF0000"/>
        </w:rPr>
        <w:t>0001180100000001</w:t>
      </w:r>
      <w:r w:rsidR="00700AE6" w:rsidRPr="004E64DB">
        <w:rPr>
          <w:rFonts w:asciiTheme="minorEastAsia" w:eastAsiaTheme="minorEastAsia" w:hAnsiTheme="minorEastAsia"/>
          <w:color w:val="FF0000"/>
        </w:rPr>
        <w:t>”</w:t>
      </w:r>
      <w:r w:rsidR="00E60872" w:rsidRPr="004E64DB">
        <w:rPr>
          <w:rFonts w:asciiTheme="minorEastAsia" w:eastAsiaTheme="minorEastAsia" w:hAnsiTheme="minorEastAsia" w:hint="eastAsia"/>
          <w:color w:val="FF0000"/>
        </w:rPr>
        <w:t xml:space="preserve">表示成 </w:t>
      </w:r>
      <w:r w:rsidR="00E60872" w:rsidRPr="004E64DB">
        <w:rPr>
          <w:rFonts w:asciiTheme="minorEastAsia" w:eastAsiaTheme="minorEastAsia" w:hAnsiTheme="minorEastAsia"/>
          <w:color w:val="FF0000"/>
        </w:rPr>
        <w:t>0x00011</w:t>
      </w:r>
      <w:r w:rsidR="00E87AF3" w:rsidRPr="004E64DB">
        <w:rPr>
          <w:rFonts w:asciiTheme="minorEastAsia" w:eastAsiaTheme="minorEastAsia" w:hAnsiTheme="minorEastAsia"/>
          <w:color w:val="FF0000"/>
        </w:rPr>
        <w:t>8</w:t>
      </w:r>
      <w:r w:rsidR="00E60872" w:rsidRPr="004E64DB">
        <w:rPr>
          <w:rFonts w:asciiTheme="minorEastAsia" w:eastAsiaTheme="minorEastAsia" w:hAnsiTheme="minorEastAsia"/>
          <w:color w:val="FF0000"/>
        </w:rPr>
        <w:t>0100000001</w:t>
      </w:r>
      <w:r w:rsidR="00E60872" w:rsidRPr="004E64DB">
        <w:rPr>
          <w:rFonts w:asciiTheme="minorEastAsia" w:eastAsiaTheme="minorEastAsia" w:hAnsiTheme="minorEastAsia" w:hint="eastAsia"/>
        </w:rPr>
        <w:t>，</w:t>
      </w:r>
      <w:r w:rsidR="00E60872" w:rsidRPr="004E64DB">
        <w:rPr>
          <w:rFonts w:asciiTheme="minorEastAsia" w:eastAsiaTheme="minorEastAsia" w:hAnsiTheme="minorEastAsia"/>
        </w:rPr>
        <w:t>8个字节。</w:t>
      </w:r>
    </w:p>
    <w:p w14:paraId="607B261D" w14:textId="77777777" w:rsidR="00762F1D" w:rsidRPr="004E64DB" w:rsidRDefault="00762F1D" w:rsidP="002D1144">
      <w:pPr>
        <w:pStyle w:val="aa"/>
        <w:numPr>
          <w:ilvl w:val="0"/>
          <w:numId w:val="26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结束符</w:t>
      </w:r>
    </w:p>
    <w:p w14:paraId="6F721DF8" w14:textId="77777777" w:rsidR="00762F1D" w:rsidRDefault="00762F1D" w:rsidP="002D1144">
      <w:pPr>
        <w:pStyle w:val="aa"/>
        <w:ind w:left="360" w:firstLineChars="0" w:firstLine="0"/>
        <w:jc w:val="left"/>
        <w:rPr>
          <w:ins w:id="23" w:author="zcj" w:date="2018-02-08T11:12:00Z"/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固定值 0x</w:t>
      </w:r>
      <w:r w:rsidRPr="004E64DB">
        <w:rPr>
          <w:rFonts w:asciiTheme="minorEastAsia" w:eastAsiaTheme="minorEastAsia" w:hAnsiTheme="minorEastAsia"/>
        </w:rPr>
        <w:t>EEEE</w:t>
      </w:r>
    </w:p>
    <w:p w14:paraId="178CFDB1" w14:textId="0069188B" w:rsidR="00957304" w:rsidRPr="002E7F56" w:rsidRDefault="00957304" w:rsidP="002E7F56">
      <w:pPr>
        <w:ind w:firstLine="0"/>
        <w:jc w:val="left"/>
        <w:rPr>
          <w:rFonts w:asciiTheme="minorEastAsia" w:eastAsiaTheme="minorEastAsia" w:hAnsiTheme="minorEastAsia"/>
        </w:rPr>
      </w:pPr>
      <w:ins w:id="24" w:author="zcj" w:date="2018-02-08T11:12:00Z">
        <w:r w:rsidRPr="002E7F56">
          <w:rPr>
            <w:rFonts w:asciiTheme="minorEastAsia" w:eastAsiaTheme="minorEastAsia" w:hAnsiTheme="minorEastAsia"/>
          </w:rPr>
          <w:t xml:space="preserve">9. </w:t>
        </w:r>
        <w:r w:rsidRPr="002E7F56">
          <w:rPr>
            <w:rFonts w:asciiTheme="minorEastAsia" w:eastAsiaTheme="minorEastAsia" w:hAnsiTheme="minorEastAsia" w:hint="eastAsia"/>
          </w:rPr>
          <w:t>如果</w:t>
        </w:r>
        <w:r w:rsidRPr="002E7F56">
          <w:rPr>
            <w:rFonts w:asciiTheme="minorEastAsia" w:eastAsiaTheme="minorEastAsia" w:hAnsiTheme="minorEastAsia"/>
          </w:rPr>
          <w:t>长度和校验失败，直接丢弃</w:t>
        </w:r>
      </w:ins>
      <w:ins w:id="25" w:author="zcj" w:date="2018-02-08T11:13:00Z">
        <w:r w:rsidRPr="002E7F56">
          <w:rPr>
            <w:rFonts w:asciiTheme="minorEastAsia" w:eastAsiaTheme="minorEastAsia" w:hAnsiTheme="minorEastAsia"/>
          </w:rPr>
          <w:t>当前数据包。</w:t>
        </w:r>
      </w:ins>
    </w:p>
    <w:p w14:paraId="07F4A178" w14:textId="4C4848C1" w:rsidR="00762F1D" w:rsidRPr="004E64DB" w:rsidRDefault="0067202A">
      <w:pPr>
        <w:pStyle w:val="20"/>
        <w:numPr>
          <w:ilvl w:val="1"/>
          <w:numId w:val="53"/>
        </w:numPr>
        <w:jc w:val="left"/>
        <w:rPr>
          <w:rFonts w:asciiTheme="minorEastAsia" w:eastAsiaTheme="minorEastAsia" w:hAnsiTheme="minorEastAsia"/>
        </w:rPr>
        <w:pPrChange w:id="26" w:author="zcj" w:date="2018-03-07T21:22:00Z">
          <w:pPr>
            <w:pStyle w:val="20"/>
            <w:ind w:left="0" w:firstLine="0"/>
            <w:jc w:val="left"/>
          </w:pPr>
        </w:pPrChange>
      </w:pPr>
      <w:bookmarkStart w:id="27" w:name="_Toc505800395"/>
      <w:del w:id="28" w:author="zcj" w:date="2018-03-07T21:21:00Z">
        <w:r w:rsidRPr="004E64DB" w:rsidDel="00417182">
          <w:rPr>
            <w:rFonts w:asciiTheme="minorEastAsia" w:eastAsiaTheme="minorEastAsia" w:hAnsiTheme="minorEastAsia" w:hint="eastAsia"/>
          </w:rPr>
          <w:delText>4</w:delText>
        </w:r>
        <w:r w:rsidRPr="004E64DB" w:rsidDel="00417182">
          <w:rPr>
            <w:rFonts w:asciiTheme="minorEastAsia" w:eastAsiaTheme="minorEastAsia" w:hAnsiTheme="minorEastAsia"/>
          </w:rPr>
          <w:delText xml:space="preserve">.2 </w:delText>
        </w:r>
      </w:del>
      <w:r w:rsidR="00762F1D" w:rsidRPr="004E64DB">
        <w:rPr>
          <w:rFonts w:asciiTheme="minorEastAsia" w:eastAsiaTheme="minorEastAsia" w:hAnsiTheme="minorEastAsia" w:hint="eastAsia"/>
        </w:rPr>
        <w:t>响应</w:t>
      </w:r>
      <w:r w:rsidR="00762F1D" w:rsidRPr="004E64DB">
        <w:rPr>
          <w:rFonts w:asciiTheme="minorEastAsia" w:eastAsiaTheme="minorEastAsia" w:hAnsiTheme="minorEastAsia"/>
        </w:rPr>
        <w:t>数据格式</w:t>
      </w:r>
      <w:bookmarkEnd w:id="27"/>
    </w:p>
    <w:tbl>
      <w:tblPr>
        <w:tblW w:w="6950" w:type="dxa"/>
        <w:tblInd w:w="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"/>
        <w:gridCol w:w="698"/>
        <w:gridCol w:w="696"/>
        <w:gridCol w:w="699"/>
        <w:gridCol w:w="725"/>
        <w:gridCol w:w="642"/>
        <w:gridCol w:w="665"/>
        <w:gridCol w:w="708"/>
        <w:gridCol w:w="707"/>
        <w:gridCol w:w="708"/>
      </w:tblGrid>
      <w:tr w:rsidR="004B61AA" w:rsidRPr="004E64DB" w14:paraId="13108DD5" w14:textId="77777777" w:rsidTr="008F40CE">
        <w:trPr>
          <w:trHeight w:val="715"/>
        </w:trPr>
        <w:tc>
          <w:tcPr>
            <w:tcW w:w="702" w:type="dxa"/>
            <w:shd w:val="clear" w:color="auto" w:fill="A6A6A6"/>
          </w:tcPr>
          <w:p w14:paraId="4EE31B23" w14:textId="77777777" w:rsidR="00A25130" w:rsidRPr="004E64DB" w:rsidRDefault="00A25130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color w:val="0D0D0D"/>
              </w:rPr>
            </w:pPr>
            <w:r w:rsidRPr="004E64DB">
              <w:rPr>
                <w:rFonts w:asciiTheme="minorEastAsia" w:eastAsiaTheme="minorEastAsia" w:hAnsiTheme="minorEastAsia" w:hint="eastAsia"/>
                <w:color w:val="0D0D0D"/>
              </w:rPr>
              <w:t>字段</w:t>
            </w:r>
          </w:p>
        </w:tc>
        <w:tc>
          <w:tcPr>
            <w:tcW w:w="698" w:type="dxa"/>
          </w:tcPr>
          <w:p w14:paraId="7994DD6F" w14:textId="77777777" w:rsidR="00A25130" w:rsidRPr="004E64DB" w:rsidRDefault="00A25130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起始符</w:t>
            </w:r>
          </w:p>
        </w:tc>
        <w:tc>
          <w:tcPr>
            <w:tcW w:w="696" w:type="dxa"/>
          </w:tcPr>
          <w:p w14:paraId="5EFFF5B7" w14:textId="77777777" w:rsidR="00A25130" w:rsidRPr="004E64DB" w:rsidRDefault="00A25130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校验码</w:t>
            </w:r>
          </w:p>
        </w:tc>
        <w:tc>
          <w:tcPr>
            <w:tcW w:w="699" w:type="dxa"/>
          </w:tcPr>
          <w:p w14:paraId="1C825A34" w14:textId="77777777" w:rsidR="00A25130" w:rsidRPr="004E64DB" w:rsidRDefault="00A25130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包长度</w:t>
            </w:r>
          </w:p>
        </w:tc>
        <w:tc>
          <w:tcPr>
            <w:tcW w:w="725" w:type="dxa"/>
          </w:tcPr>
          <w:p w14:paraId="4FCB45DF" w14:textId="77777777" w:rsidR="00A25130" w:rsidRPr="004E64DB" w:rsidRDefault="00A25130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协议类型</w:t>
            </w:r>
          </w:p>
        </w:tc>
        <w:tc>
          <w:tcPr>
            <w:tcW w:w="642" w:type="dxa"/>
          </w:tcPr>
          <w:p w14:paraId="444452B4" w14:textId="77777777" w:rsidR="00A25130" w:rsidRPr="004E64DB" w:rsidRDefault="00A25130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序列号</w:t>
            </w:r>
          </w:p>
        </w:tc>
        <w:tc>
          <w:tcPr>
            <w:tcW w:w="665" w:type="dxa"/>
          </w:tcPr>
          <w:p w14:paraId="0C25A34D" w14:textId="77777777" w:rsidR="00A25130" w:rsidRPr="004E64DB" w:rsidRDefault="00A25130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日期时间</w:t>
            </w:r>
          </w:p>
        </w:tc>
        <w:tc>
          <w:tcPr>
            <w:tcW w:w="708" w:type="dxa"/>
          </w:tcPr>
          <w:p w14:paraId="1AF687A2" w14:textId="77777777" w:rsidR="00A25130" w:rsidRPr="004E64DB" w:rsidRDefault="00A25130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终端id</w:t>
            </w:r>
          </w:p>
        </w:tc>
        <w:tc>
          <w:tcPr>
            <w:tcW w:w="707" w:type="dxa"/>
          </w:tcPr>
          <w:p w14:paraId="7EBE1057" w14:textId="77777777" w:rsidR="00A25130" w:rsidRPr="004E64DB" w:rsidRDefault="00A25130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响应内容</w:t>
            </w:r>
          </w:p>
        </w:tc>
        <w:tc>
          <w:tcPr>
            <w:tcW w:w="708" w:type="dxa"/>
          </w:tcPr>
          <w:p w14:paraId="5C85C62D" w14:textId="77777777" w:rsidR="00A25130" w:rsidRPr="004E64DB" w:rsidRDefault="00A25130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结束符</w:t>
            </w:r>
          </w:p>
        </w:tc>
      </w:tr>
      <w:tr w:rsidR="004B61AA" w:rsidRPr="004E64DB" w14:paraId="43854172" w14:textId="77777777" w:rsidTr="008F40CE">
        <w:trPr>
          <w:trHeight w:val="371"/>
        </w:trPr>
        <w:tc>
          <w:tcPr>
            <w:tcW w:w="702" w:type="dxa"/>
            <w:shd w:val="clear" w:color="auto" w:fill="A6A6A6"/>
          </w:tcPr>
          <w:p w14:paraId="7D1DE3EA" w14:textId="77777777" w:rsidR="004B61AA" w:rsidRPr="004E64DB" w:rsidRDefault="004B61A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color w:val="0D0D0D"/>
              </w:rPr>
            </w:pPr>
            <w:r w:rsidRPr="004E64DB">
              <w:rPr>
                <w:rFonts w:asciiTheme="minorEastAsia" w:eastAsiaTheme="minorEastAsia" w:hAnsiTheme="minorEastAsia" w:hint="eastAsia"/>
                <w:color w:val="0D0D0D"/>
              </w:rPr>
              <w:t>长度</w:t>
            </w:r>
          </w:p>
        </w:tc>
        <w:tc>
          <w:tcPr>
            <w:tcW w:w="698" w:type="dxa"/>
          </w:tcPr>
          <w:p w14:paraId="7EBD8968" w14:textId="77777777" w:rsidR="004B61AA" w:rsidRPr="004E64DB" w:rsidRDefault="004B61A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696" w:type="dxa"/>
          </w:tcPr>
          <w:p w14:paraId="484D4F4B" w14:textId="77777777" w:rsidR="004B61AA" w:rsidRPr="004E64DB" w:rsidRDefault="004B61A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699" w:type="dxa"/>
            <w:tcBorders>
              <w:right w:val="single" w:sz="4" w:space="0" w:color="auto"/>
            </w:tcBorders>
          </w:tcPr>
          <w:p w14:paraId="58E7DB78" w14:textId="77777777" w:rsidR="004B61AA" w:rsidRPr="004E64DB" w:rsidRDefault="004B61A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color w:val="FF0000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725" w:type="dxa"/>
            <w:tcBorders>
              <w:left w:val="single" w:sz="4" w:space="0" w:color="auto"/>
            </w:tcBorders>
          </w:tcPr>
          <w:p w14:paraId="51DB61A9" w14:textId="77777777" w:rsidR="004B61AA" w:rsidRPr="004E64DB" w:rsidRDefault="004B61A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color w:val="FF0000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642" w:type="dxa"/>
          </w:tcPr>
          <w:p w14:paraId="683E6CC7" w14:textId="77777777" w:rsidR="004B61AA" w:rsidRPr="004E64DB" w:rsidRDefault="004B61A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665" w:type="dxa"/>
          </w:tcPr>
          <w:p w14:paraId="3DE00D12" w14:textId="77777777" w:rsidR="004B61AA" w:rsidRPr="004E64DB" w:rsidRDefault="004B61A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708" w:type="dxa"/>
          </w:tcPr>
          <w:p w14:paraId="57625244" w14:textId="77777777" w:rsidR="004B61AA" w:rsidRPr="004E64DB" w:rsidRDefault="004B61A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707" w:type="dxa"/>
          </w:tcPr>
          <w:p w14:paraId="71FAD5AA" w14:textId="77777777" w:rsidR="004B61AA" w:rsidRPr="004E64DB" w:rsidRDefault="004B61A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708" w:type="dxa"/>
          </w:tcPr>
          <w:p w14:paraId="3EE3C83A" w14:textId="77777777" w:rsidR="004B61AA" w:rsidRPr="004E64DB" w:rsidRDefault="004B61A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2</w:t>
            </w:r>
          </w:p>
        </w:tc>
      </w:tr>
    </w:tbl>
    <w:p w14:paraId="6A2C8D3A" w14:textId="77777777" w:rsidR="0079475C" w:rsidRPr="004E64DB" w:rsidRDefault="0079475C" w:rsidP="002D1144">
      <w:pPr>
        <w:pStyle w:val="aa"/>
        <w:numPr>
          <w:ilvl w:val="0"/>
          <w:numId w:val="27"/>
        </w:numPr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协议</w:t>
      </w:r>
      <w:r w:rsidRPr="004E64DB">
        <w:rPr>
          <w:rFonts w:asciiTheme="minorEastAsia" w:eastAsiaTheme="minorEastAsia" w:hAnsiTheme="minorEastAsia"/>
        </w:rPr>
        <w:t>类型</w:t>
      </w:r>
    </w:p>
    <w:p w14:paraId="4A32C99B" w14:textId="77777777" w:rsidR="0079475C" w:rsidRPr="004E64DB" w:rsidRDefault="0079475C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原样</w:t>
      </w:r>
      <w:r w:rsidRPr="004E64DB">
        <w:rPr>
          <w:rFonts w:asciiTheme="minorEastAsia" w:eastAsiaTheme="minorEastAsia" w:hAnsiTheme="minorEastAsia"/>
        </w:rPr>
        <w:t>返回请求</w:t>
      </w:r>
      <w:r w:rsidRPr="004E64DB">
        <w:rPr>
          <w:rFonts w:asciiTheme="minorEastAsia" w:eastAsiaTheme="minorEastAsia" w:hAnsiTheme="minorEastAsia" w:hint="eastAsia"/>
        </w:rPr>
        <w:t>类型</w:t>
      </w:r>
      <w:r w:rsidRPr="004E64DB">
        <w:rPr>
          <w:rFonts w:asciiTheme="minorEastAsia" w:eastAsiaTheme="minorEastAsia" w:hAnsiTheme="minorEastAsia"/>
        </w:rPr>
        <w:t>+1.</w:t>
      </w:r>
    </w:p>
    <w:p w14:paraId="196D097E" w14:textId="77777777" w:rsidR="00C324A5" w:rsidRPr="004E64DB" w:rsidRDefault="00C324A5" w:rsidP="002D1144">
      <w:pPr>
        <w:pStyle w:val="aa"/>
        <w:numPr>
          <w:ilvl w:val="0"/>
          <w:numId w:val="27"/>
        </w:numPr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序列号</w:t>
      </w:r>
    </w:p>
    <w:p w14:paraId="0711D382" w14:textId="77777777" w:rsidR="0079475C" w:rsidRPr="004E64DB" w:rsidRDefault="00C324A5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原样</w:t>
      </w:r>
      <w:r w:rsidRPr="004E64DB">
        <w:rPr>
          <w:rFonts w:asciiTheme="minorEastAsia" w:eastAsiaTheme="minorEastAsia" w:hAnsiTheme="minorEastAsia"/>
        </w:rPr>
        <w:t>返回请求中的序列号</w:t>
      </w:r>
      <w:r w:rsidR="0079475C" w:rsidRPr="004E64DB">
        <w:rPr>
          <w:rFonts w:asciiTheme="minorEastAsia" w:eastAsiaTheme="minorEastAsia" w:hAnsiTheme="minorEastAsia" w:hint="eastAsia"/>
        </w:rPr>
        <w:t>。</w:t>
      </w:r>
    </w:p>
    <w:p w14:paraId="51EBE68F" w14:textId="77777777" w:rsidR="00C324A5" w:rsidRPr="004E64DB" w:rsidRDefault="0079475C" w:rsidP="002D1144">
      <w:pPr>
        <w:pStyle w:val="aa"/>
        <w:numPr>
          <w:ilvl w:val="0"/>
          <w:numId w:val="27"/>
        </w:numPr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日期时间</w:t>
      </w:r>
    </w:p>
    <w:p w14:paraId="61F8EEF6" w14:textId="77777777" w:rsidR="0079475C" w:rsidRPr="004E64DB" w:rsidRDefault="0079475C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服务器</w:t>
      </w:r>
      <w:r w:rsidRPr="004E64DB">
        <w:rPr>
          <w:rFonts w:asciiTheme="minorEastAsia" w:eastAsiaTheme="minorEastAsia" w:hAnsiTheme="minorEastAsia"/>
        </w:rPr>
        <w:t>响应时的，服务器时间。</w:t>
      </w:r>
    </w:p>
    <w:p w14:paraId="25F44C9A" w14:textId="77777777" w:rsidR="0079475C" w:rsidRPr="004E64DB" w:rsidRDefault="0079475C" w:rsidP="002D1144">
      <w:pPr>
        <w:pStyle w:val="aa"/>
        <w:numPr>
          <w:ilvl w:val="0"/>
          <w:numId w:val="27"/>
        </w:numPr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终端</w:t>
      </w:r>
      <w:r w:rsidRPr="004E64DB">
        <w:rPr>
          <w:rFonts w:asciiTheme="minorEastAsia" w:eastAsiaTheme="minorEastAsia" w:hAnsiTheme="minorEastAsia"/>
        </w:rPr>
        <w:t>ID</w:t>
      </w:r>
    </w:p>
    <w:p w14:paraId="282B85BD" w14:textId="77777777" w:rsidR="0079475C" w:rsidRPr="004E64DB" w:rsidRDefault="0079475C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请求</w:t>
      </w:r>
      <w:r w:rsidRPr="004E64DB">
        <w:rPr>
          <w:rFonts w:asciiTheme="minorEastAsia" w:eastAsiaTheme="minorEastAsia" w:hAnsiTheme="minorEastAsia"/>
        </w:rPr>
        <w:t>设备的ID。</w:t>
      </w:r>
    </w:p>
    <w:p w14:paraId="28B67CAD" w14:textId="77777777" w:rsidR="00D12611" w:rsidRPr="004E64DB" w:rsidRDefault="00D12611" w:rsidP="002D1144">
      <w:pPr>
        <w:pStyle w:val="aa"/>
        <w:numPr>
          <w:ilvl w:val="0"/>
          <w:numId w:val="27"/>
        </w:numPr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响应</w:t>
      </w:r>
      <w:r w:rsidRPr="004E64DB">
        <w:rPr>
          <w:rFonts w:asciiTheme="minorEastAsia" w:eastAsiaTheme="minorEastAsia" w:hAnsiTheme="minorEastAsia"/>
        </w:rPr>
        <w:t>内容：</w:t>
      </w:r>
    </w:p>
    <w:tbl>
      <w:tblPr>
        <w:tblW w:w="5467" w:type="dxa"/>
        <w:tblInd w:w="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1"/>
        <w:gridCol w:w="1276"/>
        <w:gridCol w:w="1730"/>
        <w:gridCol w:w="1730"/>
      </w:tblGrid>
      <w:tr w:rsidR="00C324A5" w:rsidRPr="004E64DB" w14:paraId="1FA2F831" w14:textId="77777777" w:rsidTr="00C324A5">
        <w:trPr>
          <w:trHeight w:val="526"/>
        </w:trPr>
        <w:tc>
          <w:tcPr>
            <w:tcW w:w="731" w:type="dxa"/>
            <w:shd w:val="clear" w:color="auto" w:fill="A6A6A6"/>
          </w:tcPr>
          <w:p w14:paraId="7BD9CA97" w14:textId="77777777" w:rsidR="00C324A5" w:rsidRPr="004E64DB" w:rsidRDefault="00C324A5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字段</w:t>
            </w:r>
          </w:p>
        </w:tc>
        <w:tc>
          <w:tcPr>
            <w:tcW w:w="1276" w:type="dxa"/>
          </w:tcPr>
          <w:p w14:paraId="6D3E0993" w14:textId="77777777" w:rsidR="00C324A5" w:rsidRPr="004E64DB" w:rsidRDefault="00C324A5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响应码</w:t>
            </w:r>
          </w:p>
        </w:tc>
        <w:tc>
          <w:tcPr>
            <w:tcW w:w="1730" w:type="dxa"/>
          </w:tcPr>
          <w:p w14:paraId="00023D06" w14:textId="77777777" w:rsidR="00C324A5" w:rsidRPr="004E64DB" w:rsidRDefault="00C324A5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响应</w:t>
            </w:r>
            <w:r w:rsidRPr="004E64DB">
              <w:rPr>
                <w:rFonts w:asciiTheme="minorEastAsia" w:eastAsiaTheme="minorEastAsia" w:hAnsiTheme="minorEastAsia"/>
              </w:rPr>
              <w:t>内容</w:t>
            </w:r>
            <w:r w:rsidRPr="004E64DB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1730" w:type="dxa"/>
          </w:tcPr>
          <w:p w14:paraId="70EBC2F4" w14:textId="77777777" w:rsidR="00C324A5" w:rsidRPr="004E64DB" w:rsidRDefault="00C324A5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响应</w:t>
            </w:r>
            <w:r w:rsidRPr="004E64DB">
              <w:rPr>
                <w:rFonts w:asciiTheme="minorEastAsia" w:eastAsiaTheme="minorEastAsia" w:hAnsiTheme="minorEastAsia"/>
              </w:rPr>
              <w:t>内容</w:t>
            </w:r>
          </w:p>
        </w:tc>
      </w:tr>
      <w:tr w:rsidR="00C324A5" w:rsidRPr="004E64DB" w14:paraId="7F7905E6" w14:textId="77777777" w:rsidTr="00C324A5">
        <w:trPr>
          <w:trHeight w:val="94"/>
        </w:trPr>
        <w:tc>
          <w:tcPr>
            <w:tcW w:w="731" w:type="dxa"/>
            <w:shd w:val="clear" w:color="auto" w:fill="A6A6A6"/>
          </w:tcPr>
          <w:p w14:paraId="4A182047" w14:textId="77777777" w:rsidR="00C324A5" w:rsidRPr="004E64DB" w:rsidRDefault="00C324A5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1276" w:type="dxa"/>
          </w:tcPr>
          <w:p w14:paraId="1A9B31A4" w14:textId="0830729D" w:rsidR="00C324A5" w:rsidRPr="004E64DB" w:rsidRDefault="00C324A5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del w:id="29" w:author="zcj" w:date="2018-03-07T22:03:00Z">
              <w:r w:rsidRPr="004E64DB" w:rsidDel="007940F2">
                <w:rPr>
                  <w:rFonts w:asciiTheme="minorEastAsia" w:eastAsiaTheme="minorEastAsia" w:hAnsiTheme="minorEastAsia" w:hint="eastAsia"/>
                </w:rPr>
                <w:delText>1</w:delText>
              </w:r>
            </w:del>
            <w:r w:rsidR="00B22520"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730" w:type="dxa"/>
          </w:tcPr>
          <w:p w14:paraId="4ECC1EFE" w14:textId="77777777" w:rsidR="00C324A5" w:rsidRPr="004E64DB" w:rsidRDefault="00C324A5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730" w:type="dxa"/>
          </w:tcPr>
          <w:p w14:paraId="07CDDBE1" w14:textId="77777777" w:rsidR="00C324A5" w:rsidRPr="004E64DB" w:rsidRDefault="00C324A5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N</w:t>
            </w:r>
          </w:p>
        </w:tc>
      </w:tr>
    </w:tbl>
    <w:p w14:paraId="60E44D7A" w14:textId="25F98934" w:rsidR="00F73955" w:rsidRDefault="00C324A5">
      <w:pPr>
        <w:pStyle w:val="aa"/>
        <w:numPr>
          <w:ilvl w:val="0"/>
          <w:numId w:val="60"/>
        </w:numPr>
        <w:ind w:firstLineChars="0"/>
        <w:jc w:val="left"/>
        <w:rPr>
          <w:rFonts w:asciiTheme="minorEastAsia" w:eastAsiaTheme="minorEastAsia" w:hAnsiTheme="minorEastAsia"/>
          <w:color w:val="7030A0"/>
        </w:rPr>
        <w:pPrChange w:id="30" w:author="zcj" w:date="2018-03-07T21:51:00Z">
          <w:pPr>
            <w:pStyle w:val="aa"/>
            <w:ind w:left="360" w:firstLineChars="0" w:firstLine="0"/>
            <w:jc w:val="left"/>
          </w:pPr>
        </w:pPrChange>
      </w:pPr>
      <w:del w:id="31" w:author="zcj" w:date="2018-03-07T21:44:00Z">
        <w:r w:rsidRPr="00B25C28" w:rsidDel="005F52AD">
          <w:rPr>
            <w:rFonts w:asciiTheme="minorEastAsia" w:eastAsiaTheme="minorEastAsia" w:hAnsiTheme="minorEastAsia" w:hint="eastAsia"/>
            <w:color w:val="7030A0"/>
            <w:rPrChange w:id="32" w:author="zcj" w:date="2018-03-07T21:51:00Z">
              <w:rPr>
                <w:rFonts w:asciiTheme="minorEastAsia" w:eastAsiaTheme="minorEastAsia" w:hAnsiTheme="minorEastAsia" w:hint="eastAsia"/>
              </w:rPr>
            </w:rPrChange>
          </w:rPr>
          <w:delText>响应</w:delText>
        </w:r>
        <w:r w:rsidRPr="00B25C28" w:rsidDel="005F52AD">
          <w:rPr>
            <w:rFonts w:asciiTheme="minorEastAsia" w:eastAsiaTheme="minorEastAsia" w:hAnsiTheme="minorEastAsia"/>
            <w:color w:val="7030A0"/>
            <w:rPrChange w:id="33" w:author="zcj" w:date="2018-03-07T21:51:00Z">
              <w:rPr>
                <w:rFonts w:asciiTheme="minorEastAsia" w:eastAsiaTheme="minorEastAsia" w:hAnsiTheme="minorEastAsia"/>
              </w:rPr>
            </w:rPrChange>
          </w:rPr>
          <w:delText>内容</w:delText>
        </w:r>
        <w:r w:rsidRPr="00B25C28" w:rsidDel="005F52AD">
          <w:rPr>
            <w:rFonts w:asciiTheme="minorEastAsia" w:eastAsiaTheme="minorEastAsia" w:hAnsiTheme="minorEastAsia" w:hint="eastAsia"/>
            <w:color w:val="7030A0"/>
            <w:rPrChange w:id="34" w:author="zcj" w:date="2018-03-07T21:51:00Z">
              <w:rPr>
                <w:rFonts w:asciiTheme="minorEastAsia" w:eastAsiaTheme="minorEastAsia" w:hAnsiTheme="minorEastAsia" w:hint="eastAsia"/>
              </w:rPr>
            </w:rPrChange>
          </w:rPr>
          <w:delText>根据</w:delText>
        </w:r>
        <w:r w:rsidRPr="00B25C28" w:rsidDel="005F52AD">
          <w:rPr>
            <w:rFonts w:asciiTheme="minorEastAsia" w:eastAsiaTheme="minorEastAsia" w:hAnsiTheme="minorEastAsia"/>
            <w:color w:val="7030A0"/>
            <w:rPrChange w:id="35" w:author="zcj" w:date="2018-03-07T21:51:00Z">
              <w:rPr>
                <w:rFonts w:asciiTheme="minorEastAsia" w:eastAsiaTheme="minorEastAsia" w:hAnsiTheme="minorEastAsia"/>
              </w:rPr>
            </w:rPrChange>
          </w:rPr>
          <w:delText>需要</w:delText>
        </w:r>
        <w:r w:rsidRPr="00B25C28" w:rsidDel="005F52AD">
          <w:rPr>
            <w:rFonts w:asciiTheme="minorEastAsia" w:eastAsiaTheme="minorEastAsia" w:hAnsiTheme="minorEastAsia" w:hint="eastAsia"/>
            <w:color w:val="7030A0"/>
            <w:rPrChange w:id="36" w:author="zcj" w:date="2018-03-07T21:51:00Z">
              <w:rPr>
                <w:rFonts w:asciiTheme="minorEastAsia" w:eastAsiaTheme="minorEastAsia" w:hAnsiTheme="minorEastAsia" w:hint="eastAsia"/>
              </w:rPr>
            </w:rPrChange>
          </w:rPr>
          <w:delText>执行</w:delText>
        </w:r>
        <w:r w:rsidR="00F73955" w:rsidRPr="00B25C28" w:rsidDel="005F52AD">
          <w:rPr>
            <w:rFonts w:asciiTheme="minorEastAsia" w:eastAsiaTheme="minorEastAsia" w:hAnsiTheme="minorEastAsia"/>
            <w:color w:val="7030A0"/>
            <w:rPrChange w:id="37" w:author="zcj" w:date="2018-03-07T21:51:00Z">
              <w:rPr>
                <w:rFonts w:asciiTheme="minorEastAsia" w:eastAsiaTheme="minorEastAsia" w:hAnsiTheme="minorEastAsia"/>
              </w:rPr>
            </w:rPrChange>
          </w:rPr>
          <w:delText>定</w:delText>
        </w:r>
        <w:r w:rsidR="00F73955" w:rsidRPr="00B25C28" w:rsidDel="005F52AD">
          <w:rPr>
            <w:rFonts w:asciiTheme="minorEastAsia" w:eastAsiaTheme="minorEastAsia" w:hAnsiTheme="minorEastAsia" w:hint="eastAsia"/>
            <w:color w:val="7030A0"/>
            <w:rPrChange w:id="38" w:author="zcj" w:date="2018-03-07T21:51:00Z">
              <w:rPr>
                <w:rFonts w:asciiTheme="minorEastAsia" w:eastAsiaTheme="minorEastAsia" w:hAnsiTheme="minorEastAsia" w:hint="eastAsia"/>
              </w:rPr>
            </w:rPrChange>
          </w:rPr>
          <w:delText>义，</w:delText>
        </w:r>
      </w:del>
      <w:r w:rsidR="00F73955" w:rsidRPr="00B25C28">
        <w:rPr>
          <w:rFonts w:asciiTheme="minorEastAsia" w:eastAsiaTheme="minorEastAsia" w:hAnsiTheme="minorEastAsia" w:hint="eastAsia"/>
          <w:color w:val="7030A0"/>
          <w:rPrChange w:id="39" w:author="zcj" w:date="2018-03-07T21:51:00Z">
            <w:rPr>
              <w:rFonts w:asciiTheme="minorEastAsia" w:eastAsiaTheme="minorEastAsia" w:hAnsiTheme="minorEastAsia" w:hint="eastAsia"/>
            </w:rPr>
          </w:rPrChange>
        </w:rPr>
        <w:t>响应码：</w:t>
      </w:r>
    </w:p>
    <w:p w14:paraId="1F99073C" w14:textId="021A25CB" w:rsidR="003263EE" w:rsidRDefault="003263EE" w:rsidP="003263EE">
      <w:pPr>
        <w:pStyle w:val="aa"/>
        <w:ind w:left="720" w:firstLineChars="0" w:firstLine="0"/>
        <w:jc w:val="left"/>
        <w:rPr>
          <w:ins w:id="40" w:author="zcj" w:date="2018-03-07T22:03:00Z"/>
          <w:rFonts w:asciiTheme="minorEastAsia" w:eastAsiaTheme="minorEastAsia" w:hAnsiTheme="minorEastAsia"/>
          <w:color w:val="7030A0"/>
        </w:rPr>
      </w:pPr>
      <w:r>
        <w:rPr>
          <w:rFonts w:asciiTheme="minorEastAsia" w:eastAsiaTheme="minorEastAsia" w:hAnsiTheme="minorEastAsia" w:hint="eastAsia"/>
          <w:color w:val="7030A0"/>
        </w:rPr>
        <w:t>0</w:t>
      </w:r>
      <w:r>
        <w:rPr>
          <w:rFonts w:asciiTheme="minorEastAsia" w:eastAsiaTheme="minorEastAsia" w:hAnsiTheme="minorEastAsia"/>
          <w:color w:val="7030A0"/>
        </w:rPr>
        <w:t>-</w:t>
      </w:r>
      <w:r w:rsidR="00265F3A">
        <w:rPr>
          <w:rFonts w:asciiTheme="minorEastAsia" w:eastAsiaTheme="minorEastAsia" w:hAnsiTheme="minorEastAsia"/>
          <w:color w:val="7030A0"/>
        </w:rPr>
        <w:t>99</w:t>
      </w:r>
      <w:r>
        <w:rPr>
          <w:rFonts w:asciiTheme="minorEastAsia" w:eastAsiaTheme="minorEastAsia" w:hAnsiTheme="minorEastAsia"/>
          <w:color w:val="7030A0"/>
        </w:rPr>
        <w:t xml:space="preserve"> </w:t>
      </w:r>
      <w:r w:rsidR="00265F3A">
        <w:rPr>
          <w:rFonts w:asciiTheme="minorEastAsia" w:eastAsiaTheme="minorEastAsia" w:hAnsiTheme="minorEastAsia" w:hint="eastAsia"/>
          <w:color w:val="7030A0"/>
        </w:rPr>
        <w:t>表示</w:t>
      </w:r>
      <w:r>
        <w:rPr>
          <w:rFonts w:asciiTheme="minorEastAsia" w:eastAsiaTheme="minorEastAsia" w:hAnsiTheme="minorEastAsia"/>
          <w:color w:val="7030A0"/>
        </w:rPr>
        <w:t>成功的返回码，1</w:t>
      </w:r>
      <w:r w:rsidR="00265F3A">
        <w:rPr>
          <w:rFonts w:asciiTheme="minorEastAsia" w:eastAsiaTheme="minorEastAsia" w:hAnsiTheme="minorEastAsia"/>
          <w:color w:val="7030A0"/>
        </w:rPr>
        <w:t>00</w:t>
      </w:r>
      <w:r>
        <w:rPr>
          <w:rFonts w:asciiTheme="minorEastAsia" w:eastAsiaTheme="minorEastAsia" w:hAnsiTheme="minorEastAsia"/>
          <w:color w:val="7030A0"/>
        </w:rPr>
        <w:t>-255表示</w:t>
      </w:r>
      <w:r>
        <w:rPr>
          <w:rFonts w:asciiTheme="minorEastAsia" w:eastAsiaTheme="minorEastAsia" w:hAnsiTheme="minorEastAsia" w:hint="eastAsia"/>
          <w:color w:val="7030A0"/>
        </w:rPr>
        <w:t>失败</w:t>
      </w:r>
      <w:r>
        <w:rPr>
          <w:rFonts w:asciiTheme="minorEastAsia" w:eastAsiaTheme="minorEastAsia" w:hAnsiTheme="minorEastAsia"/>
          <w:color w:val="7030A0"/>
        </w:rPr>
        <w:t>的返回码。例如</w:t>
      </w:r>
      <w:r>
        <w:rPr>
          <w:rFonts w:asciiTheme="minorEastAsia" w:eastAsiaTheme="minorEastAsia" w:hAnsiTheme="minorEastAsia" w:hint="eastAsia"/>
          <w:color w:val="7030A0"/>
        </w:rPr>
        <w:t>：</w:t>
      </w:r>
    </w:p>
    <w:p w14:paraId="7BB32087" w14:textId="1E0240A3" w:rsidR="007940F2" w:rsidRDefault="00B22520">
      <w:pPr>
        <w:pStyle w:val="aa"/>
        <w:ind w:left="720" w:firstLineChars="0" w:firstLine="0"/>
        <w:jc w:val="left"/>
        <w:rPr>
          <w:rFonts w:asciiTheme="minorEastAsia" w:eastAsiaTheme="minorEastAsia" w:hAnsiTheme="minorEastAsia"/>
          <w:color w:val="7030A0"/>
        </w:rPr>
        <w:pPrChange w:id="41" w:author="zcj" w:date="2018-03-07T22:03:00Z">
          <w:pPr>
            <w:pStyle w:val="aa"/>
            <w:numPr>
              <w:numId w:val="60"/>
            </w:numPr>
            <w:ind w:left="720" w:firstLineChars="0" w:hanging="360"/>
            <w:jc w:val="left"/>
          </w:pPr>
        </w:pPrChange>
      </w:pPr>
      <w:r>
        <w:rPr>
          <w:rFonts w:asciiTheme="minorEastAsia" w:eastAsiaTheme="minorEastAsia" w:hAnsiTheme="minorEastAsia"/>
          <w:color w:val="7030A0"/>
        </w:rPr>
        <w:lastRenderedPageBreak/>
        <w:t>0</w:t>
      </w:r>
      <w:r>
        <w:rPr>
          <w:rFonts w:asciiTheme="minorEastAsia" w:eastAsiaTheme="minorEastAsia" w:hAnsiTheme="minorEastAsia" w:hint="eastAsia"/>
          <w:color w:val="7030A0"/>
        </w:rPr>
        <w:t>：</w:t>
      </w:r>
      <w:r>
        <w:rPr>
          <w:rFonts w:asciiTheme="minorEastAsia" w:eastAsiaTheme="minorEastAsia" w:hAnsiTheme="minorEastAsia"/>
          <w:color w:val="7030A0"/>
        </w:rPr>
        <w:t>成功</w:t>
      </w:r>
      <w:r>
        <w:rPr>
          <w:rFonts w:asciiTheme="minorEastAsia" w:eastAsiaTheme="minorEastAsia" w:hAnsiTheme="minorEastAsia" w:hint="eastAsia"/>
          <w:color w:val="7030A0"/>
        </w:rPr>
        <w:t>。</w:t>
      </w:r>
      <w:r>
        <w:rPr>
          <w:rFonts w:asciiTheme="minorEastAsia" w:eastAsiaTheme="minorEastAsia" w:hAnsiTheme="minorEastAsia"/>
          <w:color w:val="7030A0"/>
        </w:rPr>
        <w:t>根据接口不同</w:t>
      </w:r>
      <w:r>
        <w:rPr>
          <w:rFonts w:asciiTheme="minorEastAsia" w:eastAsiaTheme="minorEastAsia" w:hAnsiTheme="minorEastAsia" w:hint="eastAsia"/>
          <w:color w:val="7030A0"/>
        </w:rPr>
        <w:t>，</w:t>
      </w:r>
      <w:r>
        <w:rPr>
          <w:rFonts w:asciiTheme="minorEastAsia" w:eastAsiaTheme="minorEastAsia" w:hAnsiTheme="minorEastAsia"/>
          <w:color w:val="7030A0"/>
        </w:rPr>
        <w:t>对应的响应内容可能是“OK”</w:t>
      </w:r>
      <w:r>
        <w:rPr>
          <w:rFonts w:asciiTheme="minorEastAsia" w:eastAsiaTheme="minorEastAsia" w:hAnsiTheme="minorEastAsia" w:hint="eastAsia"/>
          <w:color w:val="7030A0"/>
        </w:rPr>
        <w:t>或者</w:t>
      </w:r>
      <w:r>
        <w:rPr>
          <w:rFonts w:asciiTheme="minorEastAsia" w:eastAsiaTheme="minorEastAsia" w:hAnsiTheme="minorEastAsia"/>
          <w:color w:val="7030A0"/>
        </w:rPr>
        <w:t>对应的数据</w:t>
      </w:r>
      <w:r>
        <w:rPr>
          <w:rFonts w:asciiTheme="minorEastAsia" w:eastAsiaTheme="minorEastAsia" w:hAnsiTheme="minorEastAsia" w:hint="eastAsia"/>
          <w:color w:val="7030A0"/>
        </w:rPr>
        <w:t>结构</w:t>
      </w:r>
    </w:p>
    <w:p w14:paraId="475D65B5" w14:textId="698E7C2B" w:rsidR="00B22520" w:rsidRDefault="00B22520" w:rsidP="00B22520">
      <w:pPr>
        <w:pStyle w:val="aa"/>
        <w:ind w:left="720" w:firstLineChars="0" w:firstLine="0"/>
        <w:jc w:val="left"/>
        <w:rPr>
          <w:rFonts w:asciiTheme="minorEastAsia" w:eastAsiaTheme="minorEastAsia" w:hAnsiTheme="minorEastAsia"/>
          <w:color w:val="7030A0"/>
        </w:rPr>
      </w:pPr>
      <w:r>
        <w:rPr>
          <w:rFonts w:asciiTheme="minorEastAsia" w:eastAsiaTheme="minorEastAsia" w:hAnsiTheme="minorEastAsia"/>
          <w:color w:val="7030A0"/>
        </w:rPr>
        <w:t>1：</w:t>
      </w:r>
      <w:r>
        <w:rPr>
          <w:rFonts w:asciiTheme="minorEastAsia" w:eastAsiaTheme="minorEastAsia" w:hAnsiTheme="minorEastAsia" w:hint="eastAsia"/>
          <w:color w:val="7030A0"/>
        </w:rPr>
        <w:t>有</w:t>
      </w:r>
      <w:r>
        <w:rPr>
          <w:rFonts w:asciiTheme="minorEastAsia" w:eastAsiaTheme="minorEastAsia" w:hAnsiTheme="minorEastAsia"/>
          <w:color w:val="7030A0"/>
        </w:rPr>
        <w:t>配置更新。</w:t>
      </w:r>
      <w:r w:rsidR="006C7412">
        <w:rPr>
          <w:rFonts w:asciiTheme="minorEastAsia" w:eastAsiaTheme="minorEastAsia" w:hAnsiTheme="minorEastAsia" w:hint="eastAsia"/>
          <w:color w:val="7030A0"/>
        </w:rPr>
        <w:t>说明</w:t>
      </w:r>
      <w:r w:rsidR="006C7412">
        <w:rPr>
          <w:rFonts w:asciiTheme="minorEastAsia" w:eastAsiaTheme="minorEastAsia" w:hAnsiTheme="minorEastAsia"/>
          <w:color w:val="7030A0"/>
        </w:rPr>
        <w:t>请求成功了，同时</w:t>
      </w:r>
      <w:r w:rsidR="006C7412">
        <w:rPr>
          <w:rFonts w:asciiTheme="minorEastAsia" w:eastAsiaTheme="minorEastAsia" w:hAnsiTheme="minorEastAsia" w:hint="eastAsia"/>
          <w:color w:val="7030A0"/>
        </w:rPr>
        <w:t>服务器</w:t>
      </w:r>
      <w:r w:rsidR="006C7412">
        <w:rPr>
          <w:rFonts w:asciiTheme="minorEastAsia" w:eastAsiaTheme="minorEastAsia" w:hAnsiTheme="minorEastAsia"/>
          <w:color w:val="7030A0"/>
        </w:rPr>
        <w:t>有配置数据，设备可以根据此返回值发起配置请求。</w:t>
      </w:r>
      <w:r w:rsidR="000D69F4">
        <w:rPr>
          <w:rFonts w:asciiTheme="minorEastAsia" w:eastAsiaTheme="minorEastAsia" w:hAnsiTheme="minorEastAsia" w:hint="eastAsia"/>
          <w:color w:val="7030A0"/>
        </w:rPr>
        <w:t>对应</w:t>
      </w:r>
      <w:r w:rsidR="000D69F4">
        <w:rPr>
          <w:rFonts w:asciiTheme="minorEastAsia" w:eastAsiaTheme="minorEastAsia" w:hAnsiTheme="minorEastAsia"/>
          <w:color w:val="7030A0"/>
        </w:rPr>
        <w:t>的内容</w:t>
      </w:r>
      <w:r w:rsidR="000D69F4">
        <w:rPr>
          <w:rFonts w:asciiTheme="minorEastAsia" w:eastAsiaTheme="minorEastAsia" w:hAnsiTheme="minorEastAsia" w:hint="eastAsia"/>
          <w:color w:val="7030A0"/>
        </w:rPr>
        <w:t>为空</w:t>
      </w:r>
    </w:p>
    <w:p w14:paraId="18361335" w14:textId="77777777" w:rsidR="00265F3A" w:rsidRDefault="00265F3A" w:rsidP="00B22520">
      <w:pPr>
        <w:pStyle w:val="aa"/>
        <w:ind w:left="720" w:firstLineChars="0" w:firstLine="0"/>
        <w:jc w:val="left"/>
        <w:rPr>
          <w:rFonts w:asciiTheme="minorEastAsia" w:eastAsiaTheme="minorEastAsia" w:hAnsiTheme="minorEastAsia"/>
          <w:color w:val="7030A0"/>
        </w:rPr>
      </w:pPr>
    </w:p>
    <w:p w14:paraId="0299D0AC" w14:textId="4C2D9890" w:rsidR="006C7412" w:rsidRDefault="003263EE" w:rsidP="00B22520">
      <w:pPr>
        <w:pStyle w:val="aa"/>
        <w:ind w:left="720" w:firstLineChars="0" w:firstLine="0"/>
        <w:jc w:val="left"/>
        <w:rPr>
          <w:rFonts w:asciiTheme="minorEastAsia" w:eastAsiaTheme="minorEastAsia" w:hAnsiTheme="minorEastAsia"/>
          <w:color w:val="7030A0"/>
        </w:rPr>
      </w:pPr>
      <w:r>
        <w:rPr>
          <w:rFonts w:asciiTheme="minorEastAsia" w:eastAsiaTheme="minorEastAsia" w:hAnsiTheme="minorEastAsia"/>
          <w:color w:val="7030A0"/>
        </w:rPr>
        <w:t>1</w:t>
      </w:r>
      <w:r w:rsidR="00265F3A">
        <w:rPr>
          <w:rFonts w:asciiTheme="minorEastAsia" w:eastAsiaTheme="minorEastAsia" w:hAnsiTheme="minorEastAsia"/>
          <w:color w:val="7030A0"/>
        </w:rPr>
        <w:t>00</w:t>
      </w:r>
      <w:r w:rsidR="006C7412">
        <w:rPr>
          <w:rFonts w:asciiTheme="minorEastAsia" w:eastAsiaTheme="minorEastAsia" w:hAnsiTheme="minorEastAsia" w:hint="eastAsia"/>
          <w:color w:val="7030A0"/>
        </w:rPr>
        <w:t>：</w:t>
      </w:r>
      <w:r w:rsidR="006C7412">
        <w:rPr>
          <w:rFonts w:asciiTheme="minorEastAsia" w:eastAsiaTheme="minorEastAsia" w:hAnsiTheme="minorEastAsia"/>
          <w:color w:val="7030A0"/>
        </w:rPr>
        <w:t>错误</w:t>
      </w:r>
      <w:r>
        <w:rPr>
          <w:rFonts w:asciiTheme="minorEastAsia" w:eastAsiaTheme="minorEastAsia" w:hAnsiTheme="minorEastAsia" w:hint="eastAsia"/>
          <w:color w:val="7030A0"/>
        </w:rPr>
        <w:t>1，</w:t>
      </w:r>
      <w:r w:rsidR="006C7412">
        <w:rPr>
          <w:rFonts w:asciiTheme="minorEastAsia" w:eastAsiaTheme="minorEastAsia" w:hAnsiTheme="minorEastAsia"/>
          <w:color w:val="7030A0"/>
        </w:rPr>
        <w:t>响应的内容是错误</w:t>
      </w:r>
      <w:r>
        <w:rPr>
          <w:rFonts w:asciiTheme="minorEastAsia" w:eastAsiaTheme="minorEastAsia" w:hAnsiTheme="minorEastAsia" w:hint="eastAsia"/>
          <w:color w:val="7030A0"/>
        </w:rPr>
        <w:t>1</w:t>
      </w:r>
      <w:r>
        <w:rPr>
          <w:rFonts w:asciiTheme="minorEastAsia" w:eastAsiaTheme="minorEastAsia" w:hAnsiTheme="minorEastAsia"/>
          <w:color w:val="7030A0"/>
        </w:rPr>
        <w:t>的</w:t>
      </w:r>
      <w:r w:rsidR="006C7412">
        <w:rPr>
          <w:rFonts w:asciiTheme="minorEastAsia" w:eastAsiaTheme="minorEastAsia" w:hAnsiTheme="minorEastAsia"/>
          <w:color w:val="7030A0"/>
        </w:rPr>
        <w:t>描述文字。</w:t>
      </w:r>
    </w:p>
    <w:p w14:paraId="6D88B9FA" w14:textId="5FCB28EB" w:rsidR="003263EE" w:rsidRPr="006C7412" w:rsidRDefault="003263EE" w:rsidP="00B22520">
      <w:pPr>
        <w:pStyle w:val="aa"/>
        <w:ind w:left="720" w:firstLineChars="0" w:firstLine="0"/>
        <w:jc w:val="left"/>
        <w:rPr>
          <w:ins w:id="42" w:author="zcj" w:date="2018-03-07T22:03:00Z"/>
          <w:rFonts w:asciiTheme="minorEastAsia" w:eastAsiaTheme="minorEastAsia" w:hAnsiTheme="minorEastAsia"/>
          <w:color w:val="7030A0"/>
        </w:rPr>
      </w:pPr>
      <w:r>
        <w:rPr>
          <w:rFonts w:asciiTheme="minorEastAsia" w:eastAsiaTheme="minorEastAsia" w:hAnsiTheme="minorEastAsia" w:hint="eastAsia"/>
          <w:color w:val="7030A0"/>
        </w:rPr>
        <w:t>1</w:t>
      </w:r>
      <w:r w:rsidR="00265F3A">
        <w:rPr>
          <w:rFonts w:asciiTheme="minorEastAsia" w:eastAsiaTheme="minorEastAsia" w:hAnsiTheme="minorEastAsia"/>
          <w:color w:val="7030A0"/>
        </w:rPr>
        <w:t>01</w:t>
      </w:r>
      <w:r>
        <w:rPr>
          <w:rFonts w:asciiTheme="minorEastAsia" w:eastAsiaTheme="minorEastAsia" w:hAnsiTheme="minorEastAsia"/>
          <w:color w:val="7030A0"/>
        </w:rPr>
        <w:t>：错误2</w:t>
      </w:r>
      <w:r>
        <w:rPr>
          <w:rFonts w:asciiTheme="minorEastAsia" w:eastAsiaTheme="minorEastAsia" w:hAnsiTheme="minorEastAsia" w:hint="eastAsia"/>
          <w:color w:val="7030A0"/>
        </w:rPr>
        <w:t>，</w:t>
      </w:r>
      <w:r>
        <w:rPr>
          <w:rFonts w:asciiTheme="minorEastAsia" w:eastAsiaTheme="minorEastAsia" w:hAnsiTheme="minorEastAsia"/>
          <w:color w:val="7030A0"/>
        </w:rPr>
        <w:t>响应的内容是错误2的描述文字</w:t>
      </w:r>
    </w:p>
    <w:p w14:paraId="1736A61E" w14:textId="0C19E76A" w:rsidR="005F52AD" w:rsidRPr="00B25C28" w:rsidDel="007940F2" w:rsidRDefault="005F52AD">
      <w:pPr>
        <w:pStyle w:val="aa"/>
        <w:ind w:leftChars="271" w:left="569" w:firstLineChars="0" w:firstLine="0"/>
        <w:jc w:val="left"/>
        <w:rPr>
          <w:del w:id="43" w:author="zcj" w:date="2018-03-07T22:03:00Z"/>
          <w:rFonts w:asciiTheme="minorEastAsia" w:eastAsiaTheme="minorEastAsia" w:hAnsiTheme="minorEastAsia"/>
          <w:color w:val="7030A0"/>
          <w:rPrChange w:id="44" w:author="zcj" w:date="2018-03-07T21:51:00Z">
            <w:rPr>
              <w:del w:id="45" w:author="zcj" w:date="2018-03-07T22:03:00Z"/>
              <w:rFonts w:asciiTheme="minorEastAsia" w:eastAsiaTheme="minorEastAsia" w:hAnsiTheme="minorEastAsia"/>
            </w:rPr>
          </w:rPrChange>
        </w:rPr>
        <w:pPrChange w:id="46" w:author="zcj" w:date="2018-03-07T21:51:00Z">
          <w:pPr>
            <w:pStyle w:val="aa"/>
            <w:ind w:left="360" w:firstLineChars="0" w:firstLine="0"/>
            <w:jc w:val="left"/>
          </w:pPr>
        </w:pPrChange>
      </w:pPr>
    </w:p>
    <w:p w14:paraId="28E0B60D" w14:textId="2060B0A1" w:rsidR="00F73955" w:rsidRPr="004E64DB" w:rsidDel="005F52AD" w:rsidRDefault="00F73955" w:rsidP="002D1144">
      <w:pPr>
        <w:ind w:firstLine="360"/>
        <w:jc w:val="left"/>
        <w:rPr>
          <w:del w:id="47" w:author="zcj" w:date="2018-03-07T21:48:00Z"/>
          <w:rFonts w:asciiTheme="minorEastAsia" w:eastAsiaTheme="minorEastAsia" w:hAnsiTheme="minorEastAsia"/>
        </w:rPr>
      </w:pPr>
      <w:del w:id="48" w:author="zcj" w:date="2018-03-07T21:48:00Z">
        <w:r w:rsidRPr="004E64DB" w:rsidDel="005F52AD">
          <w:rPr>
            <w:rFonts w:asciiTheme="minorEastAsia" w:eastAsiaTheme="minorEastAsia" w:hAnsiTheme="minorEastAsia" w:hint="eastAsia"/>
          </w:rPr>
          <w:delText>其他</w:delText>
        </w:r>
        <w:r w:rsidR="00A14786" w:rsidDel="005F52AD">
          <w:rPr>
            <w:rFonts w:asciiTheme="minorEastAsia" w:eastAsiaTheme="minorEastAsia" w:hAnsiTheme="minorEastAsia" w:hint="eastAsia"/>
          </w:rPr>
          <w:delText>：</w:delText>
        </w:r>
        <w:r w:rsidRPr="004E64DB" w:rsidDel="005F52AD">
          <w:rPr>
            <w:rFonts w:asciiTheme="minorEastAsia" w:eastAsiaTheme="minorEastAsia" w:hAnsiTheme="minorEastAsia"/>
          </w:rPr>
          <w:delText>成功失败码根据业务</w:delText>
        </w:r>
        <w:r w:rsidRPr="004E64DB" w:rsidDel="005F52AD">
          <w:rPr>
            <w:rFonts w:asciiTheme="minorEastAsia" w:eastAsiaTheme="minorEastAsia" w:hAnsiTheme="minorEastAsia" w:hint="eastAsia"/>
          </w:rPr>
          <w:delText>执行</w:delText>
        </w:r>
        <w:r w:rsidRPr="004E64DB" w:rsidDel="005F52AD">
          <w:rPr>
            <w:rFonts w:asciiTheme="minorEastAsia" w:eastAsiaTheme="minorEastAsia" w:hAnsiTheme="minorEastAsia"/>
          </w:rPr>
          <w:delText>定义细化。</w:delText>
        </w:r>
      </w:del>
    </w:p>
    <w:p w14:paraId="4FB4C7F2" w14:textId="77777777" w:rsidR="002D1144" w:rsidRDefault="002D1144">
      <w:pPr>
        <w:widowControl/>
        <w:spacing w:line="240" w:lineRule="auto"/>
        <w:ind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14:paraId="656763BB" w14:textId="77777777" w:rsidR="00464EB4" w:rsidRPr="004E64DB" w:rsidRDefault="00464EB4" w:rsidP="002D1144">
      <w:pPr>
        <w:widowControl/>
        <w:spacing w:line="240" w:lineRule="auto"/>
        <w:ind w:firstLine="0"/>
        <w:jc w:val="left"/>
        <w:rPr>
          <w:rFonts w:asciiTheme="minorEastAsia" w:eastAsiaTheme="minorEastAsia" w:hAnsiTheme="minorEastAsia"/>
        </w:rPr>
      </w:pPr>
    </w:p>
    <w:p w14:paraId="4A69EE73" w14:textId="77777777" w:rsidR="00464822" w:rsidRPr="004E64DB" w:rsidRDefault="00762F1D" w:rsidP="002D1144">
      <w:pPr>
        <w:pStyle w:val="1"/>
        <w:numPr>
          <w:ilvl w:val="0"/>
          <w:numId w:val="2"/>
        </w:numPr>
        <w:tabs>
          <w:tab w:val="clear" w:pos="425"/>
        </w:tabs>
        <w:rPr>
          <w:rFonts w:asciiTheme="minorEastAsia" w:eastAsiaTheme="minorEastAsia" w:hAnsiTheme="minorEastAsia" w:cs="宋体"/>
        </w:rPr>
      </w:pPr>
      <w:bookmarkStart w:id="49" w:name="_Toc505800396"/>
      <w:r w:rsidRPr="004E64DB">
        <w:rPr>
          <w:rFonts w:asciiTheme="minorEastAsia" w:eastAsiaTheme="minorEastAsia" w:hAnsiTheme="minorEastAsia" w:cs="宋体" w:hint="eastAsia"/>
        </w:rPr>
        <w:t>协议内容</w:t>
      </w:r>
      <w:bookmarkEnd w:id="49"/>
    </w:p>
    <w:p w14:paraId="5CED92BC" w14:textId="5D5E395A" w:rsidR="003F7868" w:rsidRPr="004E64DB" w:rsidRDefault="003F7868">
      <w:pPr>
        <w:pStyle w:val="20"/>
        <w:numPr>
          <w:ilvl w:val="1"/>
          <w:numId w:val="59"/>
        </w:numPr>
        <w:jc w:val="left"/>
        <w:rPr>
          <w:rFonts w:asciiTheme="minorEastAsia" w:eastAsiaTheme="minorEastAsia" w:hAnsiTheme="minorEastAsia"/>
        </w:rPr>
        <w:pPrChange w:id="50" w:author="zcj" w:date="2018-03-07T21:26:00Z">
          <w:pPr>
            <w:pStyle w:val="20"/>
            <w:jc w:val="left"/>
          </w:pPr>
        </w:pPrChange>
      </w:pPr>
      <w:bookmarkStart w:id="51" w:name="_Toc505800397"/>
      <w:del w:id="52" w:author="zcj" w:date="2018-03-07T21:22:00Z">
        <w:r w:rsidRPr="004E64DB" w:rsidDel="00417182">
          <w:rPr>
            <w:rFonts w:asciiTheme="minorEastAsia" w:eastAsiaTheme="minorEastAsia" w:hAnsiTheme="minorEastAsia" w:hint="eastAsia"/>
          </w:rPr>
          <w:delText>5</w:delText>
        </w:r>
        <w:r w:rsidRPr="004E64DB" w:rsidDel="00417182">
          <w:rPr>
            <w:rFonts w:asciiTheme="minorEastAsia" w:eastAsiaTheme="minorEastAsia" w:hAnsiTheme="minorEastAsia"/>
          </w:rPr>
          <w:delText xml:space="preserve">.1 </w:delText>
        </w:r>
      </w:del>
      <w:r w:rsidRPr="004E64DB">
        <w:rPr>
          <w:rFonts w:asciiTheme="minorEastAsia" w:eastAsiaTheme="minorEastAsia" w:hAnsiTheme="minorEastAsia" w:hint="eastAsia"/>
        </w:rPr>
        <w:t>登录包(0x</w:t>
      </w:r>
      <w:r w:rsidRPr="004E64DB">
        <w:rPr>
          <w:rFonts w:asciiTheme="minorEastAsia" w:eastAsiaTheme="minorEastAsia" w:hAnsiTheme="minorEastAsia"/>
        </w:rPr>
        <w:t>020</w:t>
      </w:r>
      <w:r w:rsidR="00A25130" w:rsidRPr="004E64DB">
        <w:rPr>
          <w:rFonts w:asciiTheme="minorEastAsia" w:eastAsiaTheme="minorEastAsia" w:hAnsiTheme="minorEastAsia"/>
        </w:rPr>
        <w:t>1</w:t>
      </w:r>
      <w:r w:rsidRPr="004E64DB">
        <w:rPr>
          <w:rFonts w:asciiTheme="minorEastAsia" w:eastAsiaTheme="minorEastAsia" w:hAnsiTheme="minorEastAsia" w:hint="eastAsia"/>
        </w:rPr>
        <w:t>)</w:t>
      </w:r>
      <w:bookmarkEnd w:id="51"/>
    </w:p>
    <w:p w14:paraId="212311C9" w14:textId="77777777" w:rsidR="003F7868" w:rsidRPr="004E64DB" w:rsidRDefault="003F7868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  <w:lang w:eastAsia="zh-TW"/>
        </w:rPr>
      </w:pPr>
      <w:r w:rsidRPr="004E64DB">
        <w:rPr>
          <w:rFonts w:asciiTheme="minorEastAsia" w:eastAsiaTheme="minorEastAsia" w:hAnsiTheme="minorEastAsia" w:hint="eastAsia"/>
          <w:lang w:eastAsia="zh-TW"/>
        </w:rPr>
        <w:t>「使用情境」</w:t>
      </w:r>
    </w:p>
    <w:p w14:paraId="2EE71EC3" w14:textId="77777777" w:rsidR="001F29B3" w:rsidRDefault="003F7868">
      <w:pPr>
        <w:pStyle w:val="aa"/>
        <w:ind w:left="360" w:firstLineChars="0" w:firstLine="0"/>
        <w:jc w:val="left"/>
        <w:rPr>
          <w:ins w:id="53" w:author="zcj" w:date="2018-03-07T21:56:00Z"/>
          <w:rFonts w:asciiTheme="minorEastAsia" w:eastAsiaTheme="minorEastAsia" w:hAnsiTheme="minorEastAsia"/>
        </w:rPr>
        <w:pPrChange w:id="54" w:author="zcj" w:date="2018-03-07T21:56:00Z">
          <w:pPr>
            <w:pStyle w:val="aa"/>
            <w:numPr>
              <w:numId w:val="32"/>
            </w:numPr>
            <w:spacing w:line="240" w:lineRule="auto"/>
            <w:ind w:left="360" w:firstLineChars="0" w:hanging="360"/>
            <w:jc w:val="left"/>
          </w:pPr>
        </w:pPrChange>
      </w:pPr>
      <w:r w:rsidRPr="004E64DB">
        <w:rPr>
          <w:rFonts w:asciiTheme="minorEastAsia" w:eastAsiaTheme="minorEastAsia" w:hAnsiTheme="minorEastAsia" w:hint="eastAsia"/>
        </w:rPr>
        <w:t>设备每</w:t>
      </w:r>
      <w:r w:rsidR="00E30134" w:rsidRPr="004E64DB">
        <w:rPr>
          <w:rFonts w:asciiTheme="minorEastAsia" w:eastAsiaTheme="minorEastAsia" w:hAnsiTheme="minorEastAsia" w:hint="eastAsia"/>
        </w:rPr>
        <w:t>一次上电</w:t>
      </w:r>
      <w:r w:rsidR="00E30134" w:rsidRPr="004E64DB">
        <w:rPr>
          <w:rFonts w:asciiTheme="minorEastAsia" w:eastAsiaTheme="minorEastAsia" w:hAnsiTheme="minorEastAsia"/>
        </w:rPr>
        <w:t>开机</w:t>
      </w:r>
      <w:r w:rsidRPr="004E64DB">
        <w:rPr>
          <w:rFonts w:asciiTheme="minorEastAsia" w:eastAsiaTheme="minorEastAsia" w:hAnsiTheme="minorEastAsia" w:hint="eastAsia"/>
        </w:rPr>
        <w:t>时,会上报登录包,服务器确认合法性后,向设备回复响应。</w:t>
      </w:r>
    </w:p>
    <w:p w14:paraId="596E1D8A" w14:textId="3C610ADE" w:rsidR="0079475C" w:rsidRPr="001F29B3" w:rsidDel="001F29B3" w:rsidRDefault="0079475C">
      <w:pPr>
        <w:pStyle w:val="aa"/>
        <w:numPr>
          <w:ilvl w:val="0"/>
          <w:numId w:val="32"/>
        </w:numPr>
        <w:spacing w:line="240" w:lineRule="auto"/>
        <w:ind w:firstLineChars="0"/>
        <w:jc w:val="left"/>
        <w:rPr>
          <w:del w:id="55" w:author="zcj" w:date="2018-03-07T21:56:00Z"/>
          <w:rFonts w:asciiTheme="minorEastAsia" w:eastAsiaTheme="minorEastAsia" w:hAnsiTheme="minorEastAsia"/>
          <w:rPrChange w:id="56" w:author="zcj" w:date="2018-03-07T21:57:00Z">
            <w:rPr>
              <w:del w:id="57" w:author="zcj" w:date="2018-03-07T21:56:00Z"/>
            </w:rPr>
          </w:rPrChange>
        </w:rPr>
        <w:pPrChange w:id="58" w:author="zcj" w:date="2018-03-07T21:57:00Z">
          <w:pPr>
            <w:pStyle w:val="aa"/>
            <w:ind w:left="360" w:firstLineChars="0" w:firstLine="0"/>
            <w:jc w:val="left"/>
          </w:pPr>
        </w:pPrChange>
      </w:pPr>
      <w:del w:id="59" w:author="zcj" w:date="2018-03-07T21:56:00Z">
        <w:r w:rsidRPr="001F29B3" w:rsidDel="001F29B3">
          <w:rPr>
            <w:rFonts w:asciiTheme="minorEastAsia" w:eastAsiaTheme="minorEastAsia" w:hAnsiTheme="minorEastAsia" w:hint="eastAsia"/>
            <w:rPrChange w:id="60" w:author="zcj" w:date="2018-03-07T21:57:00Z">
              <w:rPr>
                <w:rFonts w:hint="eastAsia"/>
              </w:rPr>
            </w:rPrChange>
          </w:rPr>
          <w:delText>如果服务器有需要下发的配置数据，在收到这个协议后，就可以主动发起下行数据发送。</w:delText>
        </w:r>
      </w:del>
    </w:p>
    <w:p w14:paraId="707028F2" w14:textId="77777777" w:rsidR="003F7868" w:rsidRPr="001F29B3" w:rsidRDefault="00345B0B" w:rsidP="00D636DB">
      <w:pPr>
        <w:pStyle w:val="aa"/>
        <w:numPr>
          <w:ilvl w:val="0"/>
          <w:numId w:val="32"/>
        </w:numPr>
        <w:spacing w:line="240" w:lineRule="auto"/>
        <w:ind w:firstLineChars="0"/>
        <w:jc w:val="left"/>
        <w:rPr>
          <w:rFonts w:asciiTheme="minorEastAsia" w:eastAsiaTheme="minorEastAsia" w:hAnsiTheme="minorEastAsia"/>
          <w:rPrChange w:id="61" w:author="zcj" w:date="2018-03-07T21:57:00Z">
            <w:rPr/>
          </w:rPrChange>
        </w:rPr>
      </w:pPr>
      <w:r w:rsidRPr="001F29B3">
        <w:rPr>
          <w:rFonts w:asciiTheme="minorEastAsia" w:eastAsiaTheme="minorEastAsia" w:hAnsiTheme="minorEastAsia" w:hint="eastAsia"/>
          <w:rPrChange w:id="62" w:author="zcj" w:date="2018-03-07T21:57:00Z">
            <w:rPr>
              <w:rFonts w:hint="eastAsia"/>
            </w:rPr>
          </w:rPrChange>
        </w:rPr>
        <w:t>请求包</w:t>
      </w:r>
      <w:r w:rsidR="003F7868" w:rsidRPr="001F29B3">
        <w:rPr>
          <w:rFonts w:asciiTheme="minorEastAsia" w:eastAsiaTheme="minorEastAsia" w:hAnsiTheme="minorEastAsia" w:hint="eastAsia"/>
          <w:rPrChange w:id="63" w:author="zcj" w:date="2018-03-07T21:57:00Z">
            <w:rPr>
              <w:rFonts w:hint="eastAsia"/>
            </w:rPr>
          </w:rPrChange>
        </w:rPr>
        <w:t>内</w:t>
      </w:r>
      <w:del w:id="64" w:author="zcj" w:date="2018-03-07T21:57:00Z">
        <w:r w:rsidR="003F7868" w:rsidRPr="001F29B3" w:rsidDel="00954EC7">
          <w:rPr>
            <w:rFonts w:asciiTheme="minorEastAsia" w:eastAsiaTheme="minorEastAsia" w:hAnsiTheme="minorEastAsia" w:hint="eastAsia"/>
            <w:rPrChange w:id="65" w:author="zcj" w:date="2018-03-07T21:57:00Z">
              <w:rPr>
                <w:rFonts w:hint="eastAsia"/>
              </w:rPr>
            </w:rPrChange>
          </w:rPr>
          <w:delText>容：</w:delText>
        </w:r>
      </w:del>
    </w:p>
    <w:tbl>
      <w:tblPr>
        <w:tblW w:w="2007" w:type="dxa"/>
        <w:tblInd w:w="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1"/>
        <w:gridCol w:w="1276"/>
      </w:tblGrid>
      <w:tr w:rsidR="0015768B" w:rsidRPr="004E64DB" w14:paraId="5E451917" w14:textId="77777777" w:rsidTr="00F81C83">
        <w:trPr>
          <w:trHeight w:val="526"/>
        </w:trPr>
        <w:tc>
          <w:tcPr>
            <w:tcW w:w="731" w:type="dxa"/>
            <w:shd w:val="clear" w:color="auto" w:fill="A6A6A6"/>
          </w:tcPr>
          <w:p w14:paraId="19DFC8BF" w14:textId="77777777" w:rsidR="0015768B" w:rsidRPr="004E64DB" w:rsidRDefault="0015768B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字段</w:t>
            </w:r>
          </w:p>
        </w:tc>
        <w:tc>
          <w:tcPr>
            <w:tcW w:w="1276" w:type="dxa"/>
          </w:tcPr>
          <w:p w14:paraId="3925128A" w14:textId="77777777" w:rsidR="0015768B" w:rsidRPr="004E64DB" w:rsidRDefault="0015768B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验证</w:t>
            </w:r>
            <w:r w:rsidRPr="004E64DB">
              <w:rPr>
                <w:rFonts w:asciiTheme="minorEastAsia" w:eastAsiaTheme="minorEastAsia" w:hAnsiTheme="minorEastAsia"/>
              </w:rPr>
              <w:t>码</w:t>
            </w:r>
          </w:p>
        </w:tc>
      </w:tr>
      <w:tr w:rsidR="0015768B" w:rsidRPr="004E64DB" w14:paraId="591DE0BA" w14:textId="77777777" w:rsidTr="00F81C83">
        <w:trPr>
          <w:trHeight w:val="94"/>
        </w:trPr>
        <w:tc>
          <w:tcPr>
            <w:tcW w:w="731" w:type="dxa"/>
            <w:shd w:val="clear" w:color="auto" w:fill="A6A6A6"/>
          </w:tcPr>
          <w:p w14:paraId="1BE062D8" w14:textId="77777777" w:rsidR="0015768B" w:rsidRPr="004E64DB" w:rsidRDefault="0015768B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1276" w:type="dxa"/>
          </w:tcPr>
          <w:p w14:paraId="0A3CC9FF" w14:textId="77777777" w:rsidR="0015768B" w:rsidRPr="004E64DB" w:rsidRDefault="0015768B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/>
              </w:rPr>
              <w:t>4</w:t>
            </w:r>
          </w:p>
        </w:tc>
      </w:tr>
    </w:tbl>
    <w:p w14:paraId="6A431609" w14:textId="539DFAD2" w:rsidR="0015768B" w:rsidRPr="004E64DB" w:rsidRDefault="005B3266">
      <w:pPr>
        <w:pStyle w:val="aa"/>
        <w:numPr>
          <w:ilvl w:val="0"/>
          <w:numId w:val="62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  <w:pPrChange w:id="66" w:author="zcj" w:date="2018-03-07T21:57:00Z">
          <w:pPr>
            <w:pStyle w:val="aa"/>
            <w:numPr>
              <w:numId w:val="32"/>
            </w:numPr>
            <w:spacing w:line="240" w:lineRule="auto"/>
            <w:ind w:left="360" w:firstLineChars="0" w:hanging="360"/>
            <w:jc w:val="left"/>
          </w:pPr>
        </w:pPrChange>
      </w:pPr>
      <w:ins w:id="67" w:author="zcj" w:date="2018-03-07T21:57:00Z">
        <w:r>
          <w:rPr>
            <w:rFonts w:asciiTheme="minorEastAsia" w:eastAsiaTheme="minorEastAsia" w:hAnsiTheme="minorEastAsia"/>
          </w:rPr>
          <w:t xml:space="preserve"> </w:t>
        </w:r>
      </w:ins>
      <w:r w:rsidR="0015768B" w:rsidRPr="004E64DB">
        <w:rPr>
          <w:rFonts w:asciiTheme="minorEastAsia" w:eastAsiaTheme="minorEastAsia" w:hAnsiTheme="minorEastAsia" w:hint="eastAsia"/>
        </w:rPr>
        <w:t>设备验证码</w:t>
      </w:r>
    </w:p>
    <w:p w14:paraId="2AB148A3" w14:textId="77777777" w:rsidR="0015768B" w:rsidRPr="004E64DB" w:rsidRDefault="0015768B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 xml:space="preserve">32位整数 </w:t>
      </w:r>
      <w:r w:rsidRPr="004E64DB">
        <w:rPr>
          <w:rFonts w:asciiTheme="minorEastAsia" w:eastAsiaTheme="minorEastAsia" w:hAnsiTheme="minorEastAsia"/>
        </w:rPr>
        <w:t>u</w:t>
      </w:r>
      <w:r w:rsidRPr="004E64DB">
        <w:rPr>
          <w:rFonts w:asciiTheme="minorEastAsia" w:eastAsiaTheme="minorEastAsia" w:hAnsiTheme="minorEastAsia" w:hint="eastAsia"/>
        </w:rPr>
        <w:t>int32 类型。</w:t>
      </w:r>
    </w:p>
    <w:p w14:paraId="6E3C683C" w14:textId="77777777" w:rsidR="0015768B" w:rsidRPr="004E64DB" w:rsidRDefault="0015768B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由设备根据</w:t>
      </w:r>
      <w:r w:rsidRPr="004E64DB">
        <w:rPr>
          <w:rFonts w:asciiTheme="minorEastAsia" w:eastAsiaTheme="minorEastAsia" w:hAnsiTheme="minorEastAsia"/>
        </w:rPr>
        <w:t>ID</w:t>
      </w:r>
      <w:r w:rsidR="0079475C" w:rsidRPr="004E64DB">
        <w:rPr>
          <w:rFonts w:asciiTheme="minorEastAsia" w:eastAsiaTheme="minorEastAsia" w:hAnsiTheme="minorEastAsia" w:hint="eastAsia"/>
        </w:rPr>
        <w:t>根据</w:t>
      </w:r>
      <w:r w:rsidR="0079475C" w:rsidRPr="004E64DB">
        <w:rPr>
          <w:rFonts w:asciiTheme="minorEastAsia" w:eastAsiaTheme="minorEastAsia" w:hAnsiTheme="minorEastAsia"/>
        </w:rPr>
        <w:t>协商的加密算法</w:t>
      </w:r>
      <w:r w:rsidRPr="004E64DB">
        <w:rPr>
          <w:rFonts w:asciiTheme="minorEastAsia" w:eastAsiaTheme="minorEastAsia" w:hAnsiTheme="minorEastAsia" w:hint="eastAsia"/>
        </w:rPr>
        <w:t>自动生成,用于校验设备的合法性,</w:t>
      </w:r>
      <w:r w:rsidR="00CE6038" w:rsidRPr="004E64DB">
        <w:rPr>
          <w:rFonts w:asciiTheme="minorEastAsia" w:eastAsiaTheme="minorEastAsia" w:hAnsiTheme="minorEastAsia" w:hint="eastAsia"/>
        </w:rPr>
        <w:t>服务器</w:t>
      </w:r>
      <w:r w:rsidRPr="004E64DB">
        <w:rPr>
          <w:rFonts w:asciiTheme="minorEastAsia" w:eastAsiaTheme="minorEastAsia" w:hAnsiTheme="minorEastAsia" w:hint="eastAsia"/>
        </w:rPr>
        <w:t>校验失败将拒绝登陆,并断开连接。</w:t>
      </w:r>
    </w:p>
    <w:p w14:paraId="45D81B88" w14:textId="2BC8D354" w:rsidR="001F6A8F" w:rsidRDefault="0079475C" w:rsidP="001F6A8F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目前</w:t>
      </w:r>
      <w:r w:rsidRPr="004E64DB">
        <w:rPr>
          <w:rFonts w:asciiTheme="minorEastAsia" w:eastAsiaTheme="minorEastAsia" w:hAnsiTheme="minorEastAsia"/>
        </w:rPr>
        <w:t>调试</w:t>
      </w:r>
      <w:r w:rsidRPr="004E64DB">
        <w:rPr>
          <w:rFonts w:asciiTheme="minorEastAsia" w:eastAsiaTheme="minorEastAsia" w:hAnsiTheme="minorEastAsia" w:hint="eastAsia"/>
        </w:rPr>
        <w:t>阶段</w:t>
      </w:r>
      <w:r w:rsidRPr="004E64DB">
        <w:rPr>
          <w:rFonts w:asciiTheme="minorEastAsia" w:eastAsiaTheme="minorEastAsia" w:hAnsiTheme="minorEastAsia"/>
        </w:rPr>
        <w:t>，暂时为0x</w:t>
      </w:r>
      <w:r w:rsidR="001F6A8F">
        <w:rPr>
          <w:rFonts w:asciiTheme="minorEastAsia" w:eastAsiaTheme="minorEastAsia" w:hAnsiTheme="minorEastAsia"/>
        </w:rPr>
        <w:t>00000000</w:t>
      </w:r>
    </w:p>
    <w:p w14:paraId="0690879F" w14:textId="5150755B" w:rsidR="001F6A8F" w:rsidRDefault="006A179B" w:rsidP="001F6A8F">
      <w:pPr>
        <w:pStyle w:val="aa"/>
        <w:numPr>
          <w:ilvl w:val="0"/>
          <w:numId w:val="32"/>
        </w:numPr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响应</w:t>
      </w:r>
    </w:p>
    <w:p w14:paraId="7101EC38" w14:textId="77777777" w:rsidR="000D69F4" w:rsidRDefault="000D69F4" w:rsidP="000D69F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0</w:t>
      </w:r>
      <w:r>
        <w:rPr>
          <w:rFonts w:asciiTheme="minorEastAsia" w:eastAsiaTheme="minorEastAsia" w:hAnsiTheme="minorEastAsia"/>
        </w:rPr>
        <w:t>：</w:t>
      </w:r>
      <w:r>
        <w:rPr>
          <w:rFonts w:asciiTheme="minorEastAsia" w:eastAsiaTheme="minorEastAsia" w:hAnsiTheme="minorEastAsia" w:hint="eastAsia"/>
        </w:rPr>
        <w:t>成功：O</w:t>
      </w:r>
      <w:r>
        <w:rPr>
          <w:rFonts w:asciiTheme="minorEastAsia" w:eastAsiaTheme="minorEastAsia" w:hAnsiTheme="minorEastAsia"/>
        </w:rPr>
        <w:t>K</w:t>
      </w:r>
    </w:p>
    <w:p w14:paraId="71D01647" w14:textId="77777777" w:rsidR="000D69F4" w:rsidRDefault="000D69F4" w:rsidP="000D69F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1：有配置，内容为</w:t>
      </w:r>
      <w:r>
        <w:rPr>
          <w:rFonts w:asciiTheme="minorEastAsia" w:eastAsiaTheme="minorEastAsia" w:hAnsiTheme="minorEastAsia" w:hint="eastAsia"/>
        </w:rPr>
        <w:t>空</w:t>
      </w:r>
    </w:p>
    <w:p w14:paraId="56F39E66" w14:textId="77777777" w:rsidR="000D69F4" w:rsidRDefault="000D69F4" w:rsidP="000D69F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2：</w:t>
      </w:r>
      <w:r>
        <w:rPr>
          <w:rFonts w:asciiTheme="minorEastAsia" w:eastAsiaTheme="minorEastAsia" w:hAnsiTheme="minorEastAsia" w:hint="eastAsia"/>
        </w:rPr>
        <w:t>失败，</w:t>
      </w:r>
      <w:r>
        <w:rPr>
          <w:rFonts w:asciiTheme="minorEastAsia" w:eastAsiaTheme="minorEastAsia" w:hAnsiTheme="minorEastAsia"/>
        </w:rPr>
        <w:t>内容为具体错误描述</w:t>
      </w:r>
    </w:p>
    <w:p w14:paraId="58B5537D" w14:textId="77777777" w:rsidR="006C7412" w:rsidRPr="007D4DE1" w:rsidRDefault="006C7412">
      <w:pPr>
        <w:pStyle w:val="aa"/>
        <w:numPr>
          <w:ilvl w:val="0"/>
          <w:numId w:val="63"/>
        </w:numPr>
        <w:ind w:firstLineChars="0"/>
        <w:rPr>
          <w:ins w:id="68" w:author="zcj" w:date="2018-03-07T22:12:00Z"/>
          <w:rFonts w:asciiTheme="minorEastAsia" w:eastAsiaTheme="minorEastAsia" w:hAnsiTheme="minorEastAsia"/>
          <w:color w:val="7030A0"/>
          <w:rPrChange w:id="69" w:author="zcj" w:date="2018-03-07T22:12:00Z">
            <w:rPr>
              <w:ins w:id="70" w:author="zcj" w:date="2018-03-07T22:12:00Z"/>
            </w:rPr>
          </w:rPrChange>
        </w:rPr>
        <w:pPrChange w:id="71" w:author="zcj" w:date="2018-03-07T22:12:00Z">
          <w:pPr>
            <w:pStyle w:val="aa"/>
            <w:ind w:left="360" w:firstLineChars="0" w:firstLine="0"/>
            <w:jc w:val="left"/>
          </w:pPr>
        </w:pPrChange>
      </w:pPr>
      <w:ins w:id="72" w:author="zcj" w:date="2018-03-07T22:12:00Z">
        <w:r w:rsidRPr="007D4DE1">
          <w:rPr>
            <w:rFonts w:asciiTheme="minorEastAsia" w:eastAsiaTheme="minorEastAsia" w:hAnsiTheme="minorEastAsia" w:hint="eastAsia"/>
            <w:color w:val="7030A0"/>
            <w:rPrChange w:id="73" w:author="zcj" w:date="2018-03-07T22:12:00Z">
              <w:rPr>
                <w:rFonts w:hint="eastAsia"/>
              </w:rPr>
            </w:rPrChange>
          </w:rPr>
          <w:t>时间结构体</w:t>
        </w:r>
      </w:ins>
    </w:p>
    <w:tbl>
      <w:tblPr>
        <w:tblW w:w="4021" w:type="dxa"/>
        <w:tblInd w:w="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PrChange w:id="74" w:author="zcj" w:date="2018-03-07T22:12:00Z">
          <w:tblPr>
            <w:tblW w:w="6714" w:type="dxa"/>
            <w:tblInd w:w="511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902"/>
        <w:gridCol w:w="1134"/>
        <w:gridCol w:w="1985"/>
        <w:tblGridChange w:id="75">
          <w:tblGrid>
            <w:gridCol w:w="902"/>
            <w:gridCol w:w="1134"/>
            <w:gridCol w:w="1985"/>
          </w:tblGrid>
        </w:tblGridChange>
      </w:tblGrid>
      <w:tr w:rsidR="006C7412" w:rsidRPr="004E64DB" w14:paraId="177DB37F" w14:textId="77777777" w:rsidTr="00672A67">
        <w:trPr>
          <w:trHeight w:val="526"/>
          <w:ins w:id="76" w:author="zcj" w:date="2018-03-07T22:12:00Z"/>
          <w:trPrChange w:id="77" w:author="zcj" w:date="2018-03-07T22:12:00Z">
            <w:trPr>
              <w:trHeight w:val="526"/>
            </w:trPr>
          </w:trPrChange>
        </w:trPr>
        <w:tc>
          <w:tcPr>
            <w:tcW w:w="902" w:type="dxa"/>
            <w:shd w:val="clear" w:color="auto" w:fill="A6A6A6"/>
            <w:tcPrChange w:id="78" w:author="zcj" w:date="2018-03-07T22:12:00Z">
              <w:tcPr>
                <w:tcW w:w="902" w:type="dxa"/>
                <w:shd w:val="clear" w:color="auto" w:fill="A6A6A6"/>
              </w:tcPr>
            </w:tcPrChange>
          </w:tcPr>
          <w:p w14:paraId="3F50D08E" w14:textId="77777777" w:rsidR="006C7412" w:rsidRPr="004E64DB" w:rsidRDefault="006C7412" w:rsidP="00672A67">
            <w:pPr>
              <w:pStyle w:val="aa"/>
              <w:ind w:firstLineChars="0" w:firstLine="0"/>
              <w:jc w:val="left"/>
              <w:rPr>
                <w:ins w:id="79" w:author="zcj" w:date="2018-03-07T22:12:00Z"/>
                <w:rFonts w:asciiTheme="minorEastAsia" w:eastAsiaTheme="minorEastAsia" w:hAnsiTheme="minorEastAsia"/>
              </w:rPr>
            </w:pPr>
            <w:ins w:id="80" w:author="zcj" w:date="2018-03-07T22:12:00Z">
              <w:r w:rsidRPr="004E64DB">
                <w:rPr>
                  <w:rFonts w:asciiTheme="minorEastAsia" w:eastAsiaTheme="minorEastAsia" w:hAnsiTheme="minorEastAsia" w:hint="eastAsia"/>
                </w:rPr>
                <w:t>字段</w:t>
              </w:r>
            </w:ins>
          </w:p>
        </w:tc>
        <w:tc>
          <w:tcPr>
            <w:tcW w:w="3119" w:type="dxa"/>
            <w:gridSpan w:val="2"/>
            <w:tcPrChange w:id="81" w:author="zcj" w:date="2018-03-07T22:12:00Z">
              <w:tcPr>
                <w:tcW w:w="3119" w:type="dxa"/>
                <w:gridSpan w:val="2"/>
              </w:tcPr>
            </w:tcPrChange>
          </w:tcPr>
          <w:p w14:paraId="1A5DB1E1" w14:textId="77777777" w:rsidR="006C7412" w:rsidRPr="004E64DB" w:rsidRDefault="006C7412" w:rsidP="00672A67">
            <w:pPr>
              <w:pStyle w:val="aa"/>
              <w:ind w:firstLineChars="0" w:firstLine="0"/>
              <w:jc w:val="left"/>
              <w:rPr>
                <w:ins w:id="82" w:author="zcj" w:date="2018-03-07T22:12:00Z"/>
                <w:rFonts w:asciiTheme="minorEastAsia" w:eastAsiaTheme="minorEastAsia" w:hAnsiTheme="minorEastAsia"/>
              </w:rPr>
            </w:pPr>
            <w:ins w:id="83" w:author="zcj" w:date="2018-03-07T22:13:00Z">
              <w:r>
                <w:rPr>
                  <w:rFonts w:asciiTheme="minorEastAsia" w:eastAsiaTheme="minorEastAsia" w:hAnsiTheme="minorEastAsia" w:hint="eastAsia"/>
                </w:rPr>
                <w:t>时间</w:t>
              </w:r>
              <w:r>
                <w:rPr>
                  <w:rFonts w:asciiTheme="minorEastAsia" w:eastAsiaTheme="minorEastAsia" w:hAnsiTheme="minorEastAsia"/>
                </w:rPr>
                <w:t>结构体</w:t>
              </w:r>
            </w:ins>
          </w:p>
        </w:tc>
      </w:tr>
      <w:tr w:rsidR="006C7412" w:rsidRPr="004E64DB" w14:paraId="0BE0D46F" w14:textId="77777777" w:rsidTr="00672A67">
        <w:trPr>
          <w:trHeight w:val="225"/>
          <w:ins w:id="84" w:author="zcj" w:date="2018-03-07T22:12:00Z"/>
          <w:trPrChange w:id="85" w:author="zcj" w:date="2018-03-07T22:12:00Z">
            <w:trPr>
              <w:trHeight w:val="225"/>
            </w:trPr>
          </w:trPrChange>
        </w:trPr>
        <w:tc>
          <w:tcPr>
            <w:tcW w:w="902" w:type="dxa"/>
            <w:tcBorders>
              <w:bottom w:val="single" w:sz="4" w:space="0" w:color="auto"/>
            </w:tcBorders>
            <w:shd w:val="clear" w:color="auto" w:fill="A6A6A6"/>
            <w:tcPrChange w:id="86" w:author="zcj" w:date="2018-03-07T22:12:00Z">
              <w:tcPr>
                <w:tcW w:w="902" w:type="dxa"/>
                <w:tcBorders>
                  <w:bottom w:val="single" w:sz="4" w:space="0" w:color="auto"/>
                </w:tcBorders>
                <w:shd w:val="clear" w:color="auto" w:fill="A6A6A6"/>
              </w:tcPr>
            </w:tcPrChange>
          </w:tcPr>
          <w:p w14:paraId="4C5BCFCD" w14:textId="77777777" w:rsidR="006C7412" w:rsidRPr="004E64DB" w:rsidRDefault="006C7412" w:rsidP="00672A67">
            <w:pPr>
              <w:pStyle w:val="aa"/>
              <w:ind w:firstLineChars="0" w:firstLine="0"/>
              <w:jc w:val="left"/>
              <w:rPr>
                <w:ins w:id="87" w:author="zcj" w:date="2018-03-07T22:12:00Z"/>
                <w:rFonts w:asciiTheme="minorEastAsia" w:eastAsiaTheme="minorEastAsia" w:hAnsiTheme="minorEastAsia"/>
              </w:rPr>
            </w:pPr>
            <w:ins w:id="88" w:author="zcj" w:date="2018-03-07T22:12:00Z">
              <w:r w:rsidRPr="004E64DB">
                <w:rPr>
                  <w:rFonts w:asciiTheme="minorEastAsia" w:eastAsiaTheme="minorEastAsia" w:hAnsiTheme="minorEastAsia" w:hint="eastAsia"/>
                </w:rPr>
                <w:t>长度</w:t>
              </w:r>
            </w:ins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tcPrChange w:id="89" w:author="zcj" w:date="2018-03-07T22:12:00Z">
              <w:tcPr>
                <w:tcW w:w="1134" w:type="dxa"/>
                <w:tcBorders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93FBBF1" w14:textId="77777777" w:rsidR="006C7412" w:rsidRPr="004E64DB" w:rsidRDefault="006C7412" w:rsidP="00672A67">
            <w:pPr>
              <w:pStyle w:val="aa"/>
              <w:ind w:firstLineChars="0" w:firstLine="0"/>
              <w:jc w:val="left"/>
              <w:rPr>
                <w:ins w:id="90" w:author="zcj" w:date="2018-03-07T22:12:00Z"/>
                <w:rFonts w:asciiTheme="minorEastAsia" w:eastAsiaTheme="minorEastAsia" w:hAnsiTheme="minorEastAsia"/>
              </w:rPr>
            </w:pPr>
            <w:ins w:id="91" w:author="zcj" w:date="2018-03-07T22:12:00Z">
              <w:r w:rsidRPr="004E64DB">
                <w:rPr>
                  <w:rFonts w:asciiTheme="minorEastAsia" w:eastAsiaTheme="minorEastAsia" w:hAnsiTheme="minorEastAsia" w:hint="eastAsia"/>
                </w:rPr>
                <w:t>1</w:t>
              </w:r>
            </w:ins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  <w:tcPrChange w:id="92" w:author="zcj" w:date="2018-03-07T22:12:00Z">
              <w:tcPr>
                <w:tcW w:w="1985" w:type="dxa"/>
                <w:tcBorders>
                  <w:left w:val="single" w:sz="4" w:space="0" w:color="auto"/>
                  <w:bottom w:val="single" w:sz="4" w:space="0" w:color="auto"/>
                </w:tcBorders>
              </w:tcPr>
            </w:tcPrChange>
          </w:tcPr>
          <w:p w14:paraId="1D1A0FE7" w14:textId="77777777" w:rsidR="006C7412" w:rsidRPr="004E64DB" w:rsidRDefault="006C7412" w:rsidP="00672A67">
            <w:pPr>
              <w:pStyle w:val="aa"/>
              <w:ind w:firstLineChars="0" w:firstLine="0"/>
              <w:jc w:val="left"/>
              <w:rPr>
                <w:ins w:id="93" w:author="zcj" w:date="2018-03-07T22:12:00Z"/>
                <w:rFonts w:asciiTheme="minorEastAsia" w:eastAsiaTheme="minorEastAsia" w:hAnsiTheme="minorEastAsia"/>
              </w:rPr>
            </w:pPr>
            <w:ins w:id="94" w:author="zcj" w:date="2018-03-07T22:12:00Z">
              <w:r w:rsidRPr="004E64DB">
                <w:rPr>
                  <w:rFonts w:asciiTheme="minorEastAsia" w:eastAsiaTheme="minorEastAsia" w:hAnsiTheme="minorEastAsia"/>
                </w:rPr>
                <w:t>6</w:t>
              </w:r>
            </w:ins>
          </w:p>
        </w:tc>
      </w:tr>
      <w:tr w:rsidR="006C7412" w:rsidRPr="004E64DB" w14:paraId="036D5120" w14:textId="77777777" w:rsidTr="00672A67">
        <w:trPr>
          <w:trHeight w:val="166"/>
          <w:ins w:id="95" w:author="zcj" w:date="2018-03-07T22:12:00Z"/>
          <w:trPrChange w:id="96" w:author="zcj" w:date="2018-03-07T22:12:00Z">
            <w:trPr>
              <w:trHeight w:val="166"/>
            </w:trPr>
          </w:trPrChange>
        </w:trPr>
        <w:tc>
          <w:tcPr>
            <w:tcW w:w="902" w:type="dxa"/>
            <w:vMerge w:val="restart"/>
            <w:tcBorders>
              <w:top w:val="single" w:sz="4" w:space="0" w:color="auto"/>
            </w:tcBorders>
            <w:shd w:val="clear" w:color="auto" w:fill="A6A6A6"/>
            <w:tcPrChange w:id="97" w:author="zcj" w:date="2018-03-07T22:12:00Z">
              <w:tcPr>
                <w:tcW w:w="902" w:type="dxa"/>
                <w:vMerge w:val="restart"/>
                <w:tcBorders>
                  <w:top w:val="single" w:sz="4" w:space="0" w:color="auto"/>
                </w:tcBorders>
                <w:shd w:val="clear" w:color="auto" w:fill="A6A6A6"/>
              </w:tcPr>
            </w:tcPrChange>
          </w:tcPr>
          <w:p w14:paraId="4B424CB0" w14:textId="77777777" w:rsidR="006C7412" w:rsidRPr="004E64DB" w:rsidRDefault="006C7412" w:rsidP="00672A67">
            <w:pPr>
              <w:pStyle w:val="aa"/>
              <w:ind w:firstLineChars="0" w:firstLine="0"/>
              <w:jc w:val="left"/>
              <w:rPr>
                <w:ins w:id="98" w:author="zcj" w:date="2018-03-07T22:12:00Z"/>
                <w:rFonts w:asciiTheme="minorEastAsia" w:eastAsiaTheme="minorEastAsia" w:hAnsiTheme="minorEastAsia"/>
              </w:rPr>
            </w:pPr>
            <w:ins w:id="99" w:author="zcj" w:date="2018-03-07T22:12:00Z">
              <w:r w:rsidRPr="004E64DB">
                <w:rPr>
                  <w:rFonts w:asciiTheme="minorEastAsia" w:eastAsiaTheme="minorEastAsia" w:hAnsiTheme="minorEastAsia" w:hint="eastAsia"/>
                </w:rPr>
                <w:t>内容</w:t>
              </w:r>
            </w:ins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PrChange w:id="100" w:author="zcj" w:date="2018-03-07T22:12:00Z">
              <w:tcPr>
                <w:tcW w:w="1134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984D5C7" w14:textId="77777777" w:rsidR="006C7412" w:rsidRPr="004E64DB" w:rsidRDefault="006C7412" w:rsidP="00672A67">
            <w:pPr>
              <w:pStyle w:val="aa"/>
              <w:ind w:firstLineChars="0" w:firstLine="0"/>
              <w:jc w:val="left"/>
              <w:rPr>
                <w:ins w:id="101" w:author="zcj" w:date="2018-03-07T22:12:00Z"/>
                <w:rFonts w:asciiTheme="minorEastAsia" w:eastAsiaTheme="minorEastAsia" w:hAnsiTheme="minorEastAsia"/>
              </w:rPr>
            </w:pPr>
            <w:ins w:id="102" w:author="zcj" w:date="2018-03-07T22:12:00Z">
              <w:r w:rsidRPr="004E64DB">
                <w:rPr>
                  <w:rFonts w:asciiTheme="minorEastAsia" w:eastAsiaTheme="minorEastAsia" w:hAnsiTheme="minorEastAsia" w:hint="eastAsia"/>
                </w:rPr>
                <w:t>时区</w:t>
              </w:r>
            </w:ins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PrChange w:id="103" w:author="zcj" w:date="2018-03-07T22:12:00Z">
              <w:tcPr>
                <w:tcW w:w="198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</w:tcPrChange>
          </w:tcPr>
          <w:p w14:paraId="080A04F8" w14:textId="77777777" w:rsidR="006C7412" w:rsidRPr="004E64DB" w:rsidRDefault="006C7412" w:rsidP="00672A67">
            <w:pPr>
              <w:pStyle w:val="aa"/>
              <w:ind w:firstLineChars="0" w:firstLine="0"/>
              <w:jc w:val="left"/>
              <w:rPr>
                <w:ins w:id="104" w:author="zcj" w:date="2018-03-07T22:12:00Z"/>
                <w:rFonts w:asciiTheme="minorEastAsia" w:eastAsiaTheme="minorEastAsia" w:hAnsiTheme="minorEastAsia"/>
              </w:rPr>
            </w:pPr>
            <w:ins w:id="105" w:author="zcj" w:date="2018-03-07T22:12:00Z">
              <w:r w:rsidRPr="004E64DB">
                <w:rPr>
                  <w:rFonts w:asciiTheme="minorEastAsia" w:eastAsiaTheme="minorEastAsia" w:hAnsiTheme="minorEastAsia" w:hint="eastAsia"/>
                </w:rPr>
                <w:t>UTC</w:t>
              </w:r>
              <w:r w:rsidRPr="004E64DB">
                <w:rPr>
                  <w:rFonts w:asciiTheme="minorEastAsia" w:eastAsiaTheme="minorEastAsia" w:hAnsiTheme="minorEastAsia"/>
                </w:rPr>
                <w:t>时间</w:t>
              </w:r>
            </w:ins>
          </w:p>
        </w:tc>
      </w:tr>
      <w:tr w:rsidR="006C7412" w:rsidRPr="004E64DB" w14:paraId="6BE098AD" w14:textId="77777777" w:rsidTr="00672A67">
        <w:trPr>
          <w:trHeight w:val="210"/>
          <w:ins w:id="106" w:author="zcj" w:date="2018-03-07T22:12:00Z"/>
          <w:trPrChange w:id="107" w:author="zcj" w:date="2018-03-07T22:12:00Z">
            <w:trPr>
              <w:trHeight w:val="210"/>
            </w:trPr>
          </w:trPrChange>
        </w:trPr>
        <w:tc>
          <w:tcPr>
            <w:tcW w:w="902" w:type="dxa"/>
            <w:vMerge/>
            <w:shd w:val="clear" w:color="auto" w:fill="A6A6A6"/>
            <w:tcPrChange w:id="108" w:author="zcj" w:date="2018-03-07T22:12:00Z">
              <w:tcPr>
                <w:tcW w:w="902" w:type="dxa"/>
                <w:vMerge/>
                <w:shd w:val="clear" w:color="auto" w:fill="A6A6A6"/>
              </w:tcPr>
            </w:tcPrChange>
          </w:tcPr>
          <w:p w14:paraId="13CDE07D" w14:textId="77777777" w:rsidR="006C7412" w:rsidRPr="004E64DB" w:rsidRDefault="006C7412" w:rsidP="00672A67">
            <w:pPr>
              <w:pStyle w:val="aa"/>
              <w:ind w:firstLineChars="0" w:firstLine="0"/>
              <w:jc w:val="left"/>
              <w:rPr>
                <w:ins w:id="109" w:author="zcj" w:date="2018-03-07T22:12:00Z"/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tcPrChange w:id="110" w:author="zcj" w:date="2018-03-07T22:12:00Z">
              <w:tcPr>
                <w:tcW w:w="1134" w:type="dxa"/>
                <w:tcBorders>
                  <w:top w:val="single" w:sz="4" w:space="0" w:color="auto"/>
                  <w:right w:val="single" w:sz="4" w:space="0" w:color="auto"/>
                </w:tcBorders>
              </w:tcPr>
            </w:tcPrChange>
          </w:tcPr>
          <w:p w14:paraId="5C29E729" w14:textId="77777777" w:rsidR="006C7412" w:rsidRPr="004E64DB" w:rsidRDefault="006C7412" w:rsidP="00672A67">
            <w:pPr>
              <w:ind w:firstLine="0"/>
              <w:jc w:val="left"/>
              <w:rPr>
                <w:ins w:id="111" w:author="zcj" w:date="2018-03-07T22:12:00Z"/>
                <w:rFonts w:asciiTheme="minorEastAsia" w:eastAsiaTheme="minorEastAsia" w:hAnsiTheme="minorEastAsia"/>
              </w:rPr>
            </w:pPr>
            <w:ins w:id="112" w:author="zcj" w:date="2018-03-07T22:12:00Z">
              <w:r w:rsidRPr="004E64DB">
                <w:rPr>
                  <w:rFonts w:asciiTheme="minorEastAsia" w:eastAsiaTheme="minorEastAsia" w:hAnsiTheme="minorEastAsia" w:hint="eastAsia"/>
                </w:rPr>
                <w:t>8</w:t>
              </w:r>
            </w:ins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tcPrChange w:id="113" w:author="zcj" w:date="2018-03-07T22:12:00Z">
              <w:tcPr>
                <w:tcW w:w="1985" w:type="dxa"/>
                <w:tcBorders>
                  <w:top w:val="single" w:sz="4" w:space="0" w:color="auto"/>
                  <w:left w:val="single" w:sz="4" w:space="0" w:color="auto"/>
                </w:tcBorders>
              </w:tcPr>
            </w:tcPrChange>
          </w:tcPr>
          <w:p w14:paraId="4E96023C" w14:textId="77777777" w:rsidR="006C7412" w:rsidRPr="004E64DB" w:rsidRDefault="006C7412" w:rsidP="00672A67">
            <w:pPr>
              <w:pStyle w:val="aa"/>
              <w:ind w:firstLineChars="0" w:firstLine="0"/>
              <w:jc w:val="left"/>
              <w:rPr>
                <w:ins w:id="114" w:author="zcj" w:date="2018-03-07T22:12:00Z"/>
                <w:rFonts w:asciiTheme="minorEastAsia" w:eastAsiaTheme="minorEastAsia" w:hAnsiTheme="minorEastAsia"/>
              </w:rPr>
            </w:pPr>
            <w:ins w:id="115" w:author="zcj" w:date="2018-03-07T22:12:00Z">
              <w:r w:rsidRPr="004E64DB">
                <w:rPr>
                  <w:rFonts w:asciiTheme="minorEastAsia" w:eastAsiaTheme="minorEastAsia" w:hAnsiTheme="minorEastAsia"/>
                </w:rPr>
                <w:t>0x120109110A0C</w:t>
              </w:r>
            </w:ins>
          </w:p>
        </w:tc>
      </w:tr>
    </w:tbl>
    <w:p w14:paraId="62685C99" w14:textId="77777777" w:rsidR="006C7412" w:rsidRPr="006C7412" w:rsidRDefault="006C7412" w:rsidP="001F6A8F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</w:p>
    <w:tbl>
      <w:tblPr>
        <w:tblW w:w="6714" w:type="dxa"/>
        <w:tblInd w:w="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992"/>
        <w:gridCol w:w="1701"/>
        <w:gridCol w:w="3119"/>
      </w:tblGrid>
      <w:tr w:rsidR="00D636DB" w:rsidRPr="00D636DB" w:rsidDel="00D636DB" w14:paraId="5D175F10" w14:textId="595E78A6" w:rsidTr="00E14A36">
        <w:trPr>
          <w:trHeight w:val="225"/>
          <w:del w:id="116" w:author="zcj" w:date="2018-03-07T22:20:00Z"/>
        </w:trPr>
        <w:tc>
          <w:tcPr>
            <w:tcW w:w="902" w:type="dxa"/>
            <w:tcBorders>
              <w:bottom w:val="single" w:sz="4" w:space="0" w:color="auto"/>
            </w:tcBorders>
            <w:shd w:val="clear" w:color="auto" w:fill="A6A6A6"/>
          </w:tcPr>
          <w:p w14:paraId="2E656210" w14:textId="7D19EA9F" w:rsidR="00D636DB" w:rsidRPr="004E0E2C" w:rsidDel="00D636DB" w:rsidRDefault="00D636DB">
            <w:pPr>
              <w:pStyle w:val="aa"/>
              <w:ind w:firstLine="420"/>
              <w:rPr>
                <w:del w:id="117" w:author="zcj" w:date="2018-03-07T22:20:00Z"/>
              </w:rPr>
              <w:pPrChange w:id="118" w:author="zcj" w:date="2018-03-07T22:21:00Z">
                <w:pPr>
                  <w:pStyle w:val="aa"/>
                  <w:ind w:firstLineChars="0" w:firstLine="0"/>
                  <w:jc w:val="left"/>
                </w:pPr>
              </w:pPrChange>
            </w:pPr>
            <w:del w:id="119" w:author="zcj" w:date="2018-03-07T22:20:00Z">
              <w:r w:rsidRPr="004E0E2C" w:rsidDel="00D636DB">
                <w:rPr>
                  <w:rFonts w:hint="eastAsia"/>
                </w:rPr>
                <w:delText>长度</w:delText>
              </w:r>
            </w:del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26FC414" w14:textId="618EC493" w:rsidR="00D636DB" w:rsidRPr="00D636DB" w:rsidDel="00D636DB" w:rsidRDefault="00D636DB">
            <w:pPr>
              <w:pStyle w:val="aa"/>
              <w:ind w:firstLine="420"/>
              <w:rPr>
                <w:del w:id="120" w:author="zcj" w:date="2018-03-07T22:20:00Z"/>
              </w:rPr>
              <w:pPrChange w:id="121" w:author="zcj" w:date="2018-03-07T22:21:00Z">
                <w:pPr>
                  <w:pStyle w:val="aa"/>
                  <w:ind w:firstLineChars="0" w:firstLine="0"/>
                  <w:jc w:val="left"/>
                </w:pPr>
              </w:pPrChange>
            </w:pPr>
            <w:del w:id="122" w:author="zcj" w:date="2018-03-07T22:20:00Z">
              <w:r w:rsidRPr="00D636DB" w:rsidDel="00D636DB">
                <w:delText>1</w:delText>
              </w:r>
            </w:del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4C1D297" w14:textId="625DC163" w:rsidR="00D636DB" w:rsidRPr="00D636DB" w:rsidDel="00D636DB" w:rsidRDefault="00D636DB">
            <w:pPr>
              <w:pStyle w:val="aa"/>
              <w:ind w:firstLine="420"/>
              <w:rPr>
                <w:del w:id="123" w:author="zcj" w:date="2018-03-07T22:20:00Z"/>
              </w:rPr>
              <w:pPrChange w:id="124" w:author="zcj" w:date="2018-03-07T22:21:00Z">
                <w:pPr>
                  <w:pStyle w:val="aa"/>
                  <w:ind w:firstLineChars="0" w:firstLine="0"/>
                  <w:jc w:val="left"/>
                </w:pPr>
              </w:pPrChange>
            </w:pPr>
            <w:del w:id="125" w:author="zcj" w:date="2018-03-07T22:20:00Z">
              <w:r w:rsidRPr="00D636DB" w:rsidDel="00D636DB">
                <w:delText>2</w:delText>
              </w:r>
            </w:del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458B6EC6" w14:textId="68E42563" w:rsidR="00D636DB" w:rsidRPr="00D636DB" w:rsidDel="00D636DB" w:rsidRDefault="00D636DB">
            <w:pPr>
              <w:pStyle w:val="aa"/>
              <w:ind w:firstLine="420"/>
              <w:rPr>
                <w:del w:id="126" w:author="zcj" w:date="2018-03-07T22:17:00Z"/>
              </w:rPr>
              <w:pPrChange w:id="127" w:author="zcj" w:date="2018-03-07T22:21:00Z">
                <w:pPr>
                  <w:pStyle w:val="aa"/>
                  <w:ind w:firstLineChars="0" w:firstLine="0"/>
                  <w:jc w:val="left"/>
                </w:pPr>
              </w:pPrChange>
            </w:pPr>
            <w:del w:id="128" w:author="zcj" w:date="2018-03-07T22:17:00Z">
              <w:r w:rsidRPr="00D636DB" w:rsidDel="00D636DB">
                <w:delText>1</w:delText>
              </w:r>
            </w:del>
          </w:p>
          <w:p w14:paraId="4731D078" w14:textId="076F7169" w:rsidR="00D636DB" w:rsidRPr="00D636DB" w:rsidDel="00D636DB" w:rsidRDefault="00D636DB">
            <w:pPr>
              <w:pStyle w:val="aa"/>
              <w:ind w:firstLine="420"/>
              <w:rPr>
                <w:del w:id="129" w:author="zcj" w:date="2018-03-07T22:20:00Z"/>
              </w:rPr>
              <w:pPrChange w:id="130" w:author="zcj" w:date="2018-03-07T22:21:00Z">
                <w:pPr>
                  <w:pStyle w:val="aa"/>
                  <w:ind w:firstLineChars="0" w:firstLine="0"/>
                  <w:jc w:val="left"/>
                </w:pPr>
              </w:pPrChange>
            </w:pPr>
            <w:del w:id="131" w:author="zcj" w:date="2018-03-07T22:17:00Z">
              <w:r w:rsidRPr="00D636DB" w:rsidDel="00D636DB">
                <w:delText>6</w:delText>
              </w:r>
            </w:del>
          </w:p>
        </w:tc>
      </w:tr>
      <w:tr w:rsidR="00D636DB" w:rsidRPr="00D636DB" w:rsidDel="00D636DB" w14:paraId="7C93BCD8" w14:textId="6A50A4B5" w:rsidTr="00E14A36">
        <w:trPr>
          <w:trHeight w:val="821"/>
          <w:del w:id="132" w:author="zcj" w:date="2018-03-07T22:20:00Z"/>
        </w:trPr>
        <w:tc>
          <w:tcPr>
            <w:tcW w:w="902" w:type="dxa"/>
            <w:tcBorders>
              <w:top w:val="single" w:sz="4" w:space="0" w:color="auto"/>
            </w:tcBorders>
            <w:shd w:val="clear" w:color="auto" w:fill="A6A6A6"/>
          </w:tcPr>
          <w:p w14:paraId="64A6CFFD" w14:textId="0412DC83" w:rsidR="00D636DB" w:rsidRPr="004E0E2C" w:rsidDel="00D636DB" w:rsidRDefault="00D636DB">
            <w:pPr>
              <w:pStyle w:val="aa"/>
              <w:ind w:firstLine="420"/>
              <w:rPr>
                <w:del w:id="133" w:author="zcj" w:date="2018-03-07T22:20:00Z"/>
              </w:rPr>
              <w:pPrChange w:id="134" w:author="zcj" w:date="2018-03-07T22:21:00Z">
                <w:pPr>
                  <w:pStyle w:val="aa"/>
                  <w:ind w:firstLineChars="0" w:firstLine="0"/>
                  <w:jc w:val="left"/>
                </w:pPr>
              </w:pPrChange>
            </w:pPr>
            <w:del w:id="135" w:author="zcj" w:date="2018-03-07T22:20:00Z">
              <w:r w:rsidRPr="004E0E2C" w:rsidDel="00D636DB">
                <w:rPr>
                  <w:rFonts w:hint="eastAsia"/>
                </w:rPr>
                <w:delText>内容</w:delText>
              </w:r>
            </w:del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6E85FB51" w14:textId="06AF6EF4" w:rsidR="00D636DB" w:rsidRPr="004E0E2C" w:rsidDel="00D636DB" w:rsidRDefault="00D636DB">
            <w:pPr>
              <w:pStyle w:val="aa"/>
              <w:ind w:firstLine="420"/>
              <w:rPr>
                <w:del w:id="136" w:author="zcj" w:date="2018-03-07T22:20:00Z"/>
              </w:rPr>
              <w:pPrChange w:id="137" w:author="zcj" w:date="2018-03-07T22:21:00Z">
                <w:pPr>
                  <w:ind w:firstLine="0"/>
                  <w:jc w:val="left"/>
                </w:pPr>
              </w:pPrChange>
            </w:pPr>
            <w:del w:id="138" w:author="zcj" w:date="2018-03-07T22:15:00Z">
              <w:r w:rsidRPr="004E0E2C" w:rsidDel="00F7218A">
                <w:rPr>
                  <w:rFonts w:hint="eastAsia"/>
                </w:rPr>
                <w:delText>0</w:delText>
              </w:r>
            </w:del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25074D89" w14:textId="229D9B97" w:rsidR="00D636DB" w:rsidRPr="004E0E2C" w:rsidDel="00D636DB" w:rsidRDefault="00D636DB">
            <w:pPr>
              <w:pStyle w:val="aa"/>
              <w:ind w:firstLine="420"/>
              <w:rPr>
                <w:del w:id="139" w:author="zcj" w:date="2018-03-07T22:20:00Z"/>
              </w:rPr>
              <w:pPrChange w:id="140" w:author="zcj" w:date="2018-03-07T22:21:00Z">
                <w:pPr>
                  <w:pStyle w:val="aa"/>
                  <w:ind w:firstLineChars="0" w:firstLine="0"/>
                  <w:jc w:val="left"/>
                </w:pPr>
              </w:pPrChange>
            </w:pPr>
            <w:del w:id="141" w:author="zcj" w:date="2018-03-07T22:16:00Z">
              <w:r w:rsidRPr="004E0E2C" w:rsidDel="00D636DB">
                <w:rPr>
                  <w:rFonts w:hint="eastAsia"/>
                </w:rPr>
                <w:delText>7</w:delText>
              </w:r>
            </w:del>
          </w:p>
        </w:tc>
        <w:tc>
          <w:tcPr>
            <w:tcW w:w="3119" w:type="dxa"/>
            <w:tcBorders>
              <w:top w:val="single" w:sz="4" w:space="0" w:color="auto"/>
            </w:tcBorders>
          </w:tcPr>
          <w:p w14:paraId="7109354A" w14:textId="64A8B922" w:rsidR="00D636DB" w:rsidRPr="00D636DB" w:rsidDel="00D636DB" w:rsidRDefault="00D636DB">
            <w:pPr>
              <w:pStyle w:val="aa"/>
              <w:ind w:firstLine="420"/>
              <w:rPr>
                <w:del w:id="142" w:author="zcj" w:date="2018-03-07T22:20:00Z"/>
              </w:rPr>
              <w:pPrChange w:id="143" w:author="zcj" w:date="2018-03-07T22:21:00Z">
                <w:pPr>
                  <w:pStyle w:val="aa"/>
                  <w:ind w:firstLineChars="0" w:firstLine="0"/>
                  <w:jc w:val="left"/>
                </w:pPr>
              </w:pPrChange>
            </w:pPr>
            <w:del w:id="144" w:author="zcj" w:date="2018-03-07T22:20:00Z">
              <w:r w:rsidRPr="00D636DB" w:rsidDel="00D636DB">
                <w:rPr>
                  <w:rFonts w:hint="eastAsia"/>
                </w:rPr>
                <w:delText>时区</w:delText>
              </w:r>
            </w:del>
          </w:p>
          <w:p w14:paraId="54D91B02" w14:textId="4C479D84" w:rsidR="00D636DB" w:rsidRPr="00D636DB" w:rsidDel="00D636DB" w:rsidRDefault="00D636DB">
            <w:pPr>
              <w:pStyle w:val="aa"/>
              <w:ind w:firstLine="420"/>
              <w:rPr>
                <w:del w:id="145" w:author="zcj" w:date="2018-03-07T22:20:00Z"/>
              </w:rPr>
              <w:pPrChange w:id="146" w:author="zcj" w:date="2018-03-07T22:21:00Z">
                <w:pPr>
                  <w:pStyle w:val="aa"/>
                  <w:ind w:firstLineChars="0" w:firstLine="0"/>
                  <w:jc w:val="left"/>
                </w:pPr>
              </w:pPrChange>
            </w:pPr>
            <w:del w:id="147" w:author="zcj" w:date="2018-03-07T22:20:00Z">
              <w:r w:rsidRPr="00D636DB" w:rsidDel="00D636DB">
                <w:delText>UTC</w:delText>
              </w:r>
              <w:r w:rsidRPr="00D636DB" w:rsidDel="00D636DB">
                <w:rPr>
                  <w:rFonts w:hint="eastAsia"/>
                </w:rPr>
                <w:delText>时间</w:delText>
              </w:r>
            </w:del>
          </w:p>
          <w:p w14:paraId="094E5863" w14:textId="347F1A60" w:rsidR="00D636DB" w:rsidRPr="00D636DB" w:rsidDel="00D636DB" w:rsidRDefault="00D636DB">
            <w:pPr>
              <w:pStyle w:val="aa"/>
              <w:ind w:firstLine="420"/>
              <w:rPr>
                <w:del w:id="148" w:author="zcj" w:date="2018-03-07T22:20:00Z"/>
              </w:rPr>
              <w:pPrChange w:id="149" w:author="zcj" w:date="2018-03-07T22:21:00Z">
                <w:pPr>
                  <w:ind w:firstLine="0"/>
                  <w:jc w:val="left"/>
                </w:pPr>
              </w:pPrChange>
            </w:pPr>
            <w:del w:id="150" w:author="zcj" w:date="2018-03-07T22:20:00Z">
              <w:r w:rsidRPr="00D636DB" w:rsidDel="00D636DB">
                <w:delText>8</w:delText>
              </w:r>
            </w:del>
          </w:p>
          <w:p w14:paraId="51030997" w14:textId="71CD4157" w:rsidR="00D636DB" w:rsidRPr="00D636DB" w:rsidDel="00D636DB" w:rsidRDefault="00D636DB">
            <w:pPr>
              <w:pStyle w:val="aa"/>
              <w:ind w:firstLine="420"/>
              <w:rPr>
                <w:del w:id="151" w:author="zcj" w:date="2018-03-07T22:20:00Z"/>
              </w:rPr>
              <w:pPrChange w:id="152" w:author="zcj" w:date="2018-03-07T22:21:00Z">
                <w:pPr>
                  <w:pStyle w:val="aa"/>
                  <w:ind w:firstLine="420"/>
                  <w:jc w:val="left"/>
                </w:pPr>
              </w:pPrChange>
            </w:pPr>
            <w:del w:id="153" w:author="zcj" w:date="2018-03-07T22:20:00Z">
              <w:r w:rsidRPr="00D636DB" w:rsidDel="00D636DB">
                <w:delText>0x120109110A0C</w:delText>
              </w:r>
            </w:del>
          </w:p>
        </w:tc>
      </w:tr>
    </w:tbl>
    <w:p w14:paraId="05CF46ED" w14:textId="757A9064" w:rsidR="0015768B" w:rsidRPr="001F6A8F" w:rsidRDefault="00472704" w:rsidP="001F6A8F">
      <w:pPr>
        <w:pStyle w:val="aa"/>
        <w:numPr>
          <w:ilvl w:val="0"/>
          <w:numId w:val="32"/>
        </w:numPr>
        <w:ind w:firstLineChars="0"/>
        <w:jc w:val="left"/>
        <w:rPr>
          <w:rFonts w:asciiTheme="minorEastAsia" w:eastAsiaTheme="minorEastAsia" w:hAnsiTheme="minorEastAsia"/>
        </w:rPr>
      </w:pPr>
      <w:r w:rsidRPr="001F6A8F">
        <w:rPr>
          <w:rFonts w:asciiTheme="minorEastAsia" w:eastAsiaTheme="minorEastAsia" w:hAnsiTheme="minorEastAsia" w:hint="eastAsia"/>
        </w:rPr>
        <w:t>协议</w:t>
      </w:r>
      <w:r w:rsidRPr="001F6A8F">
        <w:rPr>
          <w:rFonts w:asciiTheme="minorEastAsia" w:eastAsiaTheme="minorEastAsia" w:hAnsiTheme="minorEastAsia"/>
        </w:rPr>
        <w:t>样例</w:t>
      </w:r>
      <w:r w:rsidRPr="001F6A8F">
        <w:rPr>
          <w:rFonts w:asciiTheme="minorEastAsia" w:eastAsiaTheme="minorEastAsia" w:hAnsiTheme="minorEastAsia" w:hint="eastAsia"/>
        </w:rPr>
        <w:t>：</w:t>
      </w:r>
    </w:p>
    <w:p w14:paraId="7BE0AE69" w14:textId="77777777" w:rsidR="000939E5" w:rsidRPr="004E64DB" w:rsidRDefault="000939E5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/>
          <w:sz w:val="13"/>
          <w:szCs w:val="13"/>
        </w:rPr>
        <w:t>R</w:t>
      </w:r>
      <w:r w:rsidRPr="004E64DB">
        <w:rPr>
          <w:rFonts w:asciiTheme="minorEastAsia" w:eastAsiaTheme="minorEastAsia" w:hAnsiTheme="minorEastAsia" w:hint="eastAsia"/>
          <w:sz w:val="13"/>
          <w:szCs w:val="13"/>
        </w:rPr>
        <w:t>eq：</w:t>
      </w:r>
      <w:r w:rsidRPr="004E64DB">
        <w:rPr>
          <w:rFonts w:asciiTheme="minorEastAsia" w:eastAsiaTheme="minorEastAsia" w:hAnsiTheme="minorEastAsia"/>
          <w:sz w:val="13"/>
          <w:szCs w:val="13"/>
        </w:rPr>
        <w:t>ff ff 0a 00 20 00 01 01 01 00 00 00 12 01 17 03 09 36 00 01 12 01 00 00 00 01 00 00 00 00 ee ee</w:t>
      </w:r>
    </w:p>
    <w:tbl>
      <w:tblPr>
        <w:tblStyle w:val="ab"/>
        <w:tblW w:w="7999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431"/>
        <w:gridCol w:w="546"/>
        <w:gridCol w:w="926"/>
        <w:gridCol w:w="572"/>
        <w:gridCol w:w="628"/>
        <w:gridCol w:w="996"/>
        <w:gridCol w:w="996"/>
        <w:gridCol w:w="1256"/>
        <w:gridCol w:w="1172"/>
        <w:gridCol w:w="476"/>
      </w:tblGrid>
      <w:tr w:rsidR="0088150F" w:rsidRPr="004E64DB" w14:paraId="69FD9EBD" w14:textId="77777777" w:rsidTr="0088150F">
        <w:tc>
          <w:tcPr>
            <w:tcW w:w="431" w:type="dxa"/>
          </w:tcPr>
          <w:p w14:paraId="758FFAD0" w14:textId="77777777" w:rsidR="0088150F" w:rsidRPr="004E64DB" w:rsidRDefault="0088150F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</w:p>
        </w:tc>
        <w:tc>
          <w:tcPr>
            <w:tcW w:w="546" w:type="dxa"/>
          </w:tcPr>
          <w:p w14:paraId="2F95E364" w14:textId="77777777" w:rsidR="0088150F" w:rsidRPr="004E64DB" w:rsidRDefault="009100E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 w:hint="eastAsia"/>
                <w:sz w:val="13"/>
                <w:szCs w:val="13"/>
              </w:rPr>
              <w:t>头</w:t>
            </w:r>
          </w:p>
        </w:tc>
        <w:tc>
          <w:tcPr>
            <w:tcW w:w="926" w:type="dxa"/>
          </w:tcPr>
          <w:p w14:paraId="2441477A" w14:textId="77777777" w:rsidR="0088150F" w:rsidRPr="004E64DB" w:rsidRDefault="009100E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 w:hint="eastAsia"/>
                <w:sz w:val="13"/>
                <w:szCs w:val="13"/>
              </w:rPr>
              <w:t>校验</w:t>
            </w:r>
          </w:p>
        </w:tc>
        <w:tc>
          <w:tcPr>
            <w:tcW w:w="572" w:type="dxa"/>
          </w:tcPr>
          <w:p w14:paraId="775FC61E" w14:textId="77777777" w:rsidR="0088150F" w:rsidRPr="004E64DB" w:rsidRDefault="009100E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 w:hint="eastAsia"/>
                <w:sz w:val="13"/>
                <w:szCs w:val="13"/>
              </w:rPr>
              <w:t>长度</w:t>
            </w:r>
          </w:p>
        </w:tc>
        <w:tc>
          <w:tcPr>
            <w:tcW w:w="628" w:type="dxa"/>
          </w:tcPr>
          <w:p w14:paraId="304072F2" w14:textId="77777777" w:rsidR="0088150F" w:rsidRPr="004E64DB" w:rsidRDefault="009100E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 w:hint="eastAsia"/>
                <w:sz w:val="13"/>
                <w:szCs w:val="13"/>
              </w:rPr>
              <w:t>协议</w:t>
            </w:r>
            <w:r w:rsidRPr="004E64DB">
              <w:rPr>
                <w:rFonts w:asciiTheme="minorEastAsia" w:eastAsiaTheme="minorEastAsia" w:hAnsiTheme="minorEastAsia"/>
                <w:sz w:val="13"/>
                <w:szCs w:val="13"/>
              </w:rPr>
              <w:t>号</w:t>
            </w:r>
          </w:p>
        </w:tc>
        <w:tc>
          <w:tcPr>
            <w:tcW w:w="996" w:type="dxa"/>
          </w:tcPr>
          <w:p w14:paraId="3386861B" w14:textId="77777777" w:rsidR="0088150F" w:rsidRPr="004E64DB" w:rsidRDefault="009100E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 w:hint="eastAsia"/>
                <w:sz w:val="13"/>
                <w:szCs w:val="13"/>
              </w:rPr>
              <w:t>流水</w:t>
            </w:r>
            <w:r w:rsidRPr="004E64DB">
              <w:rPr>
                <w:rFonts w:asciiTheme="minorEastAsia" w:eastAsiaTheme="minorEastAsia" w:hAnsiTheme="minorEastAsia"/>
                <w:sz w:val="13"/>
                <w:szCs w:val="13"/>
              </w:rPr>
              <w:t>号</w:t>
            </w:r>
          </w:p>
        </w:tc>
        <w:tc>
          <w:tcPr>
            <w:tcW w:w="996" w:type="dxa"/>
          </w:tcPr>
          <w:p w14:paraId="4AD38BA1" w14:textId="77777777" w:rsidR="0088150F" w:rsidRPr="004E64DB" w:rsidRDefault="009100E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 w:hint="eastAsia"/>
                <w:sz w:val="13"/>
                <w:szCs w:val="13"/>
              </w:rPr>
              <w:t>时间</w:t>
            </w:r>
          </w:p>
        </w:tc>
        <w:tc>
          <w:tcPr>
            <w:tcW w:w="1256" w:type="dxa"/>
          </w:tcPr>
          <w:p w14:paraId="30A086D1" w14:textId="77777777" w:rsidR="0088150F" w:rsidRPr="004E64DB" w:rsidRDefault="009100E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/>
                <w:sz w:val="13"/>
                <w:szCs w:val="13"/>
              </w:rPr>
              <w:t>I</w:t>
            </w:r>
            <w:r w:rsidRPr="004E64DB">
              <w:rPr>
                <w:rFonts w:asciiTheme="minorEastAsia" w:eastAsiaTheme="minorEastAsia" w:hAnsiTheme="minorEastAsia" w:hint="eastAsia"/>
                <w:sz w:val="13"/>
                <w:szCs w:val="13"/>
              </w:rPr>
              <w:t>d</w:t>
            </w:r>
          </w:p>
        </w:tc>
        <w:tc>
          <w:tcPr>
            <w:tcW w:w="1172" w:type="dxa"/>
          </w:tcPr>
          <w:p w14:paraId="1960C5E9" w14:textId="77777777" w:rsidR="0088150F" w:rsidRPr="004E64DB" w:rsidRDefault="009100E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 w:hint="eastAsia"/>
                <w:sz w:val="13"/>
                <w:szCs w:val="13"/>
              </w:rPr>
              <w:t>验证码</w:t>
            </w:r>
          </w:p>
        </w:tc>
        <w:tc>
          <w:tcPr>
            <w:tcW w:w="476" w:type="dxa"/>
          </w:tcPr>
          <w:p w14:paraId="30954826" w14:textId="77777777" w:rsidR="0088150F" w:rsidRPr="004E64DB" w:rsidRDefault="009100E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 w:hint="eastAsia"/>
                <w:sz w:val="13"/>
                <w:szCs w:val="13"/>
              </w:rPr>
              <w:t>尾</w:t>
            </w:r>
          </w:p>
        </w:tc>
      </w:tr>
      <w:tr w:rsidR="0088150F" w:rsidRPr="004E64DB" w14:paraId="069106AF" w14:textId="77777777" w:rsidTr="0088150F">
        <w:tc>
          <w:tcPr>
            <w:tcW w:w="431" w:type="dxa"/>
          </w:tcPr>
          <w:p w14:paraId="41BF96B2" w14:textId="77777777" w:rsidR="0088150F" w:rsidRPr="004E64DB" w:rsidRDefault="0088150F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 w:hint="eastAsia"/>
                <w:sz w:val="13"/>
                <w:szCs w:val="13"/>
              </w:rPr>
              <w:t>报文</w:t>
            </w:r>
          </w:p>
        </w:tc>
        <w:tc>
          <w:tcPr>
            <w:tcW w:w="546" w:type="dxa"/>
          </w:tcPr>
          <w:p w14:paraId="6E0502ED" w14:textId="77777777" w:rsidR="0088150F" w:rsidRPr="004E64DB" w:rsidRDefault="0088150F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/>
                <w:sz w:val="13"/>
                <w:szCs w:val="13"/>
              </w:rPr>
              <w:t>ffff</w:t>
            </w:r>
          </w:p>
        </w:tc>
        <w:tc>
          <w:tcPr>
            <w:tcW w:w="926" w:type="dxa"/>
          </w:tcPr>
          <w:p w14:paraId="514E3D40" w14:textId="77777777" w:rsidR="0088150F" w:rsidRPr="004E64DB" w:rsidRDefault="0088150F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/>
                <w:sz w:val="13"/>
                <w:szCs w:val="13"/>
              </w:rPr>
              <w:t>0a00</w:t>
            </w:r>
          </w:p>
        </w:tc>
        <w:tc>
          <w:tcPr>
            <w:tcW w:w="572" w:type="dxa"/>
          </w:tcPr>
          <w:p w14:paraId="4190A388" w14:textId="77777777" w:rsidR="0088150F" w:rsidRPr="004E64DB" w:rsidRDefault="0088150F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/>
                <w:sz w:val="13"/>
                <w:szCs w:val="13"/>
              </w:rPr>
              <w:t>2000</w:t>
            </w:r>
          </w:p>
        </w:tc>
        <w:tc>
          <w:tcPr>
            <w:tcW w:w="628" w:type="dxa"/>
          </w:tcPr>
          <w:p w14:paraId="64DE65BB" w14:textId="77777777" w:rsidR="0088150F" w:rsidRPr="004E64DB" w:rsidRDefault="0088150F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/>
                <w:sz w:val="13"/>
                <w:szCs w:val="13"/>
              </w:rPr>
              <w:t>0101</w:t>
            </w:r>
          </w:p>
        </w:tc>
        <w:tc>
          <w:tcPr>
            <w:tcW w:w="996" w:type="dxa"/>
          </w:tcPr>
          <w:p w14:paraId="42F1A228" w14:textId="77777777" w:rsidR="0088150F" w:rsidRPr="004E64DB" w:rsidRDefault="0088150F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 w:hint="eastAsia"/>
                <w:sz w:val="13"/>
                <w:szCs w:val="13"/>
              </w:rPr>
              <w:t>0</w:t>
            </w:r>
            <w:r w:rsidRPr="004E64DB">
              <w:rPr>
                <w:rFonts w:asciiTheme="minorEastAsia" w:eastAsiaTheme="minorEastAsia" w:hAnsiTheme="minorEastAsia"/>
                <w:sz w:val="13"/>
                <w:szCs w:val="13"/>
              </w:rPr>
              <w:t>1000000</w:t>
            </w:r>
          </w:p>
        </w:tc>
        <w:tc>
          <w:tcPr>
            <w:tcW w:w="996" w:type="dxa"/>
          </w:tcPr>
          <w:p w14:paraId="4AE6AF99" w14:textId="77777777" w:rsidR="0088150F" w:rsidRPr="004E64DB" w:rsidRDefault="0088150F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/>
                <w:sz w:val="13"/>
                <w:szCs w:val="13"/>
              </w:rPr>
              <w:t>120117030936</w:t>
            </w:r>
          </w:p>
        </w:tc>
        <w:tc>
          <w:tcPr>
            <w:tcW w:w="1256" w:type="dxa"/>
          </w:tcPr>
          <w:p w14:paraId="0EEB5CF9" w14:textId="77777777" w:rsidR="0088150F" w:rsidRPr="004E64DB" w:rsidRDefault="0088150F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/>
                <w:sz w:val="13"/>
                <w:szCs w:val="13"/>
              </w:rPr>
              <w:t>0001120100000001</w:t>
            </w:r>
          </w:p>
        </w:tc>
        <w:tc>
          <w:tcPr>
            <w:tcW w:w="1172" w:type="dxa"/>
          </w:tcPr>
          <w:p w14:paraId="765A6E82" w14:textId="77777777" w:rsidR="0088150F" w:rsidRPr="004E64DB" w:rsidRDefault="0088150F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 w:hint="eastAsia"/>
                <w:sz w:val="13"/>
                <w:szCs w:val="13"/>
              </w:rPr>
              <w:t>0</w:t>
            </w:r>
            <w:r w:rsidRPr="004E64DB">
              <w:rPr>
                <w:rFonts w:asciiTheme="minorEastAsia" w:eastAsiaTheme="minorEastAsia" w:hAnsiTheme="minorEastAsia"/>
                <w:sz w:val="13"/>
                <w:szCs w:val="13"/>
              </w:rPr>
              <w:t>0000000</w:t>
            </w:r>
          </w:p>
        </w:tc>
        <w:tc>
          <w:tcPr>
            <w:tcW w:w="476" w:type="dxa"/>
          </w:tcPr>
          <w:p w14:paraId="064E57F5" w14:textId="77777777" w:rsidR="0088150F" w:rsidRPr="004E64DB" w:rsidRDefault="00537B4D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/>
                <w:sz w:val="13"/>
                <w:szCs w:val="13"/>
              </w:rPr>
              <w:t>e</w:t>
            </w:r>
            <w:r w:rsidR="0088150F" w:rsidRPr="004E64DB">
              <w:rPr>
                <w:rFonts w:asciiTheme="minorEastAsia" w:eastAsiaTheme="minorEastAsia" w:hAnsiTheme="minorEastAsia" w:hint="eastAsia"/>
                <w:sz w:val="13"/>
                <w:szCs w:val="13"/>
              </w:rPr>
              <w:t>eee</w:t>
            </w:r>
          </w:p>
        </w:tc>
      </w:tr>
      <w:tr w:rsidR="0088150F" w:rsidRPr="004E64DB" w14:paraId="4B80FB93" w14:textId="77777777" w:rsidTr="0088150F">
        <w:tc>
          <w:tcPr>
            <w:tcW w:w="431" w:type="dxa"/>
          </w:tcPr>
          <w:p w14:paraId="04BA0F4A" w14:textId="77777777" w:rsidR="0088150F" w:rsidRPr="004E64DB" w:rsidRDefault="0088150F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 w:hint="eastAsia"/>
                <w:sz w:val="13"/>
                <w:szCs w:val="13"/>
              </w:rPr>
              <w:t>值</w:t>
            </w:r>
          </w:p>
        </w:tc>
        <w:tc>
          <w:tcPr>
            <w:tcW w:w="546" w:type="dxa"/>
          </w:tcPr>
          <w:p w14:paraId="70E947B2" w14:textId="77777777" w:rsidR="0088150F" w:rsidRPr="004E64DB" w:rsidRDefault="0088150F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</w:p>
        </w:tc>
        <w:tc>
          <w:tcPr>
            <w:tcW w:w="926" w:type="dxa"/>
          </w:tcPr>
          <w:p w14:paraId="4070723F" w14:textId="77777777" w:rsidR="0088150F" w:rsidRPr="004E64DB" w:rsidRDefault="0088150F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 w:hint="eastAsia"/>
                <w:sz w:val="13"/>
                <w:szCs w:val="13"/>
              </w:rPr>
              <w:t>0</w:t>
            </w:r>
            <w:r w:rsidRPr="004E64DB">
              <w:rPr>
                <w:rFonts w:asciiTheme="minorEastAsia" w:eastAsiaTheme="minorEastAsia" w:hAnsiTheme="minorEastAsia"/>
                <w:sz w:val="13"/>
                <w:szCs w:val="13"/>
              </w:rPr>
              <w:t>x000a:</w:t>
            </w:r>
            <w:r w:rsidRPr="004E64DB">
              <w:rPr>
                <w:rFonts w:asciiTheme="minorEastAsia" w:eastAsiaTheme="minorEastAsia" w:hAnsiTheme="minorEastAsia" w:hint="eastAsia"/>
                <w:sz w:val="13"/>
                <w:szCs w:val="13"/>
              </w:rPr>
              <w:t>异或校验</w:t>
            </w:r>
          </w:p>
        </w:tc>
        <w:tc>
          <w:tcPr>
            <w:tcW w:w="572" w:type="dxa"/>
          </w:tcPr>
          <w:p w14:paraId="34DBBB05" w14:textId="77777777" w:rsidR="0088150F" w:rsidRPr="004E64DB" w:rsidRDefault="0088150F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 w:hint="eastAsia"/>
                <w:sz w:val="13"/>
                <w:szCs w:val="13"/>
              </w:rPr>
              <w:t>0</w:t>
            </w:r>
            <w:r w:rsidRPr="004E64DB">
              <w:rPr>
                <w:rFonts w:asciiTheme="minorEastAsia" w:eastAsiaTheme="minorEastAsia" w:hAnsiTheme="minorEastAsia"/>
                <w:sz w:val="13"/>
                <w:szCs w:val="13"/>
              </w:rPr>
              <w:t>x0020=32</w:t>
            </w:r>
          </w:p>
        </w:tc>
        <w:tc>
          <w:tcPr>
            <w:tcW w:w="628" w:type="dxa"/>
          </w:tcPr>
          <w:p w14:paraId="6CA28A60" w14:textId="77777777" w:rsidR="0088150F" w:rsidRPr="004E64DB" w:rsidRDefault="0088150F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 w:hint="eastAsia"/>
                <w:sz w:val="13"/>
                <w:szCs w:val="13"/>
              </w:rPr>
              <w:t>0</w:t>
            </w:r>
            <w:r w:rsidRPr="004E64DB">
              <w:rPr>
                <w:rFonts w:asciiTheme="minorEastAsia" w:eastAsiaTheme="minorEastAsia" w:hAnsiTheme="minorEastAsia"/>
                <w:sz w:val="13"/>
                <w:szCs w:val="13"/>
              </w:rPr>
              <w:t>x0101</w:t>
            </w:r>
          </w:p>
        </w:tc>
        <w:tc>
          <w:tcPr>
            <w:tcW w:w="996" w:type="dxa"/>
          </w:tcPr>
          <w:p w14:paraId="32A383BB" w14:textId="77777777" w:rsidR="0088150F" w:rsidRPr="004E64DB" w:rsidRDefault="0088150F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 w:hint="eastAsia"/>
                <w:sz w:val="13"/>
                <w:szCs w:val="13"/>
              </w:rPr>
              <w:t>0</w:t>
            </w:r>
            <w:r w:rsidRPr="004E64DB">
              <w:rPr>
                <w:rFonts w:asciiTheme="minorEastAsia" w:eastAsiaTheme="minorEastAsia" w:hAnsiTheme="minorEastAsia"/>
                <w:sz w:val="13"/>
                <w:szCs w:val="13"/>
              </w:rPr>
              <w:t>x00000001=1</w:t>
            </w:r>
          </w:p>
        </w:tc>
        <w:tc>
          <w:tcPr>
            <w:tcW w:w="996" w:type="dxa"/>
          </w:tcPr>
          <w:p w14:paraId="46016457" w14:textId="77777777" w:rsidR="0088150F" w:rsidRPr="004E64DB" w:rsidRDefault="0088150F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/>
                <w:sz w:val="13"/>
                <w:szCs w:val="13"/>
              </w:rPr>
              <w:t>18-01-23 3：9：54</w:t>
            </w:r>
          </w:p>
        </w:tc>
        <w:tc>
          <w:tcPr>
            <w:tcW w:w="1256" w:type="dxa"/>
          </w:tcPr>
          <w:p w14:paraId="3E733B6B" w14:textId="77777777" w:rsidR="0088150F" w:rsidRPr="004E64DB" w:rsidRDefault="0088150F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 w:hint="eastAsia"/>
                <w:color w:val="FF0000"/>
                <w:sz w:val="13"/>
                <w:szCs w:val="13"/>
              </w:rPr>
              <w:t>0</w:t>
            </w:r>
            <w:r w:rsidRPr="004E64DB">
              <w:rPr>
                <w:rFonts w:asciiTheme="minorEastAsia" w:eastAsiaTheme="minorEastAsia" w:hAnsiTheme="minorEastAsia"/>
                <w:color w:val="FF0000"/>
                <w:sz w:val="13"/>
                <w:szCs w:val="13"/>
              </w:rPr>
              <w:t>0011</w:t>
            </w:r>
            <w:r w:rsidR="00700AE6" w:rsidRPr="004E64DB">
              <w:rPr>
                <w:rFonts w:asciiTheme="minorEastAsia" w:eastAsiaTheme="minorEastAsia" w:hAnsiTheme="minorEastAsia"/>
                <w:color w:val="FF0000"/>
                <w:sz w:val="13"/>
                <w:szCs w:val="13"/>
              </w:rPr>
              <w:t>2</w:t>
            </w:r>
            <w:r w:rsidRPr="004E64DB">
              <w:rPr>
                <w:rFonts w:asciiTheme="minorEastAsia" w:eastAsiaTheme="minorEastAsia" w:hAnsiTheme="minorEastAsia"/>
                <w:color w:val="FF0000"/>
                <w:sz w:val="13"/>
                <w:szCs w:val="13"/>
              </w:rPr>
              <w:t>0100000001</w:t>
            </w:r>
          </w:p>
        </w:tc>
        <w:tc>
          <w:tcPr>
            <w:tcW w:w="1172" w:type="dxa"/>
          </w:tcPr>
          <w:p w14:paraId="65BB3B3B" w14:textId="77777777" w:rsidR="0088150F" w:rsidRPr="004E64DB" w:rsidRDefault="0088150F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/>
                <w:sz w:val="13"/>
                <w:szCs w:val="13"/>
              </w:rPr>
              <w:t>Int</w:t>
            </w:r>
            <w:r w:rsidRPr="004E64DB">
              <w:rPr>
                <w:rFonts w:asciiTheme="minorEastAsia" w:eastAsiaTheme="minorEastAsia" w:hAnsiTheme="minorEastAsia" w:hint="eastAsia"/>
                <w:sz w:val="13"/>
                <w:szCs w:val="13"/>
              </w:rPr>
              <w:t>类型</w:t>
            </w:r>
            <w:r w:rsidRPr="004E64DB">
              <w:rPr>
                <w:rFonts w:asciiTheme="minorEastAsia" w:eastAsiaTheme="minorEastAsia" w:hAnsiTheme="minorEastAsia"/>
                <w:sz w:val="13"/>
                <w:szCs w:val="13"/>
              </w:rPr>
              <w:t>的0，4个字节</w:t>
            </w:r>
          </w:p>
        </w:tc>
        <w:tc>
          <w:tcPr>
            <w:tcW w:w="476" w:type="dxa"/>
          </w:tcPr>
          <w:p w14:paraId="5ADC2B96" w14:textId="77777777" w:rsidR="0088150F" w:rsidRPr="004E64DB" w:rsidRDefault="0088150F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</w:p>
        </w:tc>
      </w:tr>
    </w:tbl>
    <w:p w14:paraId="2E400754" w14:textId="77777777" w:rsidR="000939E5" w:rsidRPr="004E64DB" w:rsidRDefault="000939E5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</w:p>
    <w:p w14:paraId="6965DB95" w14:textId="77777777" w:rsidR="005F0B80" w:rsidRPr="004E64DB" w:rsidRDefault="00472704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/>
        </w:rPr>
        <w:t>R</w:t>
      </w:r>
      <w:r w:rsidRPr="004E64DB">
        <w:rPr>
          <w:rFonts w:asciiTheme="minorEastAsia" w:eastAsiaTheme="minorEastAsia" w:hAnsiTheme="minorEastAsia" w:hint="eastAsia"/>
        </w:rPr>
        <w:t>sp</w:t>
      </w:r>
      <w:r w:rsidR="00403A3F" w:rsidRPr="004E64DB">
        <w:rPr>
          <w:rFonts w:asciiTheme="minorEastAsia" w:eastAsiaTheme="minorEastAsia" w:hAnsiTheme="minorEastAsia" w:hint="eastAsia"/>
        </w:rPr>
        <w:t>：</w:t>
      </w:r>
      <w:r w:rsidR="00151EBE" w:rsidRPr="004E64DB">
        <w:rPr>
          <w:rFonts w:asciiTheme="minorEastAsia" w:eastAsiaTheme="minorEastAsia" w:hAnsiTheme="minorEastAsia"/>
        </w:rPr>
        <w:t xml:space="preserve"> </w:t>
      </w:r>
    </w:p>
    <w:p w14:paraId="03A5DA92" w14:textId="2577BED9" w:rsidR="005F0B80" w:rsidRPr="004E64DB" w:rsidRDefault="005F0B80">
      <w:pPr>
        <w:pStyle w:val="20"/>
        <w:numPr>
          <w:ilvl w:val="1"/>
          <w:numId w:val="59"/>
        </w:numPr>
        <w:jc w:val="left"/>
        <w:rPr>
          <w:rFonts w:asciiTheme="minorEastAsia" w:eastAsiaTheme="minorEastAsia" w:hAnsiTheme="minorEastAsia"/>
        </w:rPr>
        <w:pPrChange w:id="154" w:author="zcj" w:date="2018-03-07T21:26:00Z">
          <w:pPr>
            <w:pStyle w:val="20"/>
            <w:jc w:val="left"/>
          </w:pPr>
        </w:pPrChange>
      </w:pPr>
      <w:bookmarkStart w:id="155" w:name="_Toc505800398"/>
      <w:del w:id="156" w:author="zcj" w:date="2018-03-07T21:23:00Z">
        <w:r w:rsidRPr="004E64DB" w:rsidDel="00417182">
          <w:rPr>
            <w:rFonts w:asciiTheme="minorEastAsia" w:eastAsiaTheme="minorEastAsia" w:hAnsiTheme="minorEastAsia" w:hint="eastAsia"/>
          </w:rPr>
          <w:lastRenderedPageBreak/>
          <w:delText>5</w:delText>
        </w:r>
        <w:r w:rsidRPr="004E64DB" w:rsidDel="00417182">
          <w:rPr>
            <w:rFonts w:asciiTheme="minorEastAsia" w:eastAsiaTheme="minorEastAsia" w:hAnsiTheme="minorEastAsia"/>
          </w:rPr>
          <w:delText xml:space="preserve">.2 </w:delText>
        </w:r>
      </w:del>
      <w:r w:rsidR="00F81C83" w:rsidRPr="004E64DB">
        <w:rPr>
          <w:rFonts w:asciiTheme="minorEastAsia" w:eastAsiaTheme="minorEastAsia" w:hAnsiTheme="minorEastAsia" w:hint="eastAsia"/>
        </w:rPr>
        <w:t>时间请求</w:t>
      </w:r>
      <w:r w:rsidRPr="004E64DB">
        <w:rPr>
          <w:rFonts w:asciiTheme="minorEastAsia" w:eastAsiaTheme="minorEastAsia" w:hAnsiTheme="minorEastAsia" w:hint="eastAsia"/>
        </w:rPr>
        <w:t>(0x</w:t>
      </w:r>
      <w:r w:rsidRPr="004E64DB">
        <w:rPr>
          <w:rFonts w:asciiTheme="minorEastAsia" w:eastAsiaTheme="minorEastAsia" w:hAnsiTheme="minorEastAsia"/>
        </w:rPr>
        <w:t>0</w:t>
      </w:r>
      <w:r w:rsidR="00F81C83" w:rsidRPr="004E64DB">
        <w:rPr>
          <w:rFonts w:asciiTheme="minorEastAsia" w:eastAsiaTheme="minorEastAsia" w:hAnsiTheme="minorEastAsia"/>
        </w:rPr>
        <w:t>5</w:t>
      </w:r>
      <w:r w:rsidRPr="004E64DB">
        <w:rPr>
          <w:rFonts w:asciiTheme="minorEastAsia" w:eastAsiaTheme="minorEastAsia" w:hAnsiTheme="minorEastAsia"/>
        </w:rPr>
        <w:t>01</w:t>
      </w:r>
      <w:r w:rsidRPr="004E64DB">
        <w:rPr>
          <w:rFonts w:asciiTheme="minorEastAsia" w:eastAsiaTheme="minorEastAsia" w:hAnsiTheme="minorEastAsia" w:hint="eastAsia"/>
        </w:rPr>
        <w:t>)</w:t>
      </w:r>
      <w:bookmarkEnd w:id="155"/>
    </w:p>
    <w:p w14:paraId="0CBEB4AF" w14:textId="77777777" w:rsidR="005F0B80" w:rsidRPr="004E64DB" w:rsidRDefault="005F0B80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  <w:lang w:eastAsia="zh-TW"/>
        </w:rPr>
      </w:pPr>
      <w:r w:rsidRPr="004E64DB">
        <w:rPr>
          <w:rFonts w:asciiTheme="minorEastAsia" w:eastAsiaTheme="minorEastAsia" w:hAnsiTheme="minorEastAsia" w:hint="eastAsia"/>
          <w:lang w:eastAsia="zh-TW"/>
        </w:rPr>
        <w:t>「使用情境」</w:t>
      </w:r>
    </w:p>
    <w:p w14:paraId="0B266668" w14:textId="77777777" w:rsidR="005F0B80" w:rsidRPr="004E64DB" w:rsidRDefault="005F0B80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设备</w:t>
      </w:r>
      <w:r w:rsidR="00E155EA" w:rsidRPr="004E64DB">
        <w:rPr>
          <w:rFonts w:asciiTheme="minorEastAsia" w:eastAsiaTheme="minorEastAsia" w:hAnsiTheme="minorEastAsia" w:hint="eastAsia"/>
        </w:rPr>
        <w:t>需要时间</w:t>
      </w:r>
      <w:r w:rsidR="00E155EA" w:rsidRPr="004E64DB">
        <w:rPr>
          <w:rFonts w:asciiTheme="minorEastAsia" w:eastAsiaTheme="minorEastAsia" w:hAnsiTheme="minorEastAsia"/>
        </w:rPr>
        <w:t>时，通过此</w:t>
      </w:r>
      <w:r w:rsidR="00E155EA" w:rsidRPr="004E64DB">
        <w:rPr>
          <w:rFonts w:asciiTheme="minorEastAsia" w:eastAsiaTheme="minorEastAsia" w:hAnsiTheme="minorEastAsia" w:hint="eastAsia"/>
        </w:rPr>
        <w:t>接口</w:t>
      </w:r>
      <w:r w:rsidR="00E155EA" w:rsidRPr="004E64DB">
        <w:rPr>
          <w:rFonts w:asciiTheme="minorEastAsia" w:eastAsiaTheme="minorEastAsia" w:hAnsiTheme="minorEastAsia"/>
        </w:rPr>
        <w:t>向设备请求时间。</w:t>
      </w:r>
    </w:p>
    <w:p w14:paraId="5B336C89" w14:textId="77777777" w:rsidR="005F0B80" w:rsidRPr="004E64DB" w:rsidRDefault="003D7AF2" w:rsidP="008F1525">
      <w:pPr>
        <w:pStyle w:val="aa"/>
        <w:numPr>
          <w:ilvl w:val="0"/>
          <w:numId w:val="42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请求</w:t>
      </w:r>
      <w:r w:rsidRPr="004E64DB">
        <w:rPr>
          <w:rFonts w:asciiTheme="minorEastAsia" w:eastAsiaTheme="minorEastAsia" w:hAnsiTheme="minorEastAsia"/>
        </w:rPr>
        <w:t>包</w:t>
      </w:r>
      <w:r w:rsidR="005F0B80" w:rsidRPr="004E64DB">
        <w:rPr>
          <w:rFonts w:asciiTheme="minorEastAsia" w:eastAsiaTheme="minorEastAsia" w:hAnsiTheme="minorEastAsia" w:hint="eastAsia"/>
        </w:rPr>
        <w:t>内容</w:t>
      </w:r>
      <w:r w:rsidR="005F0B80" w:rsidRPr="004E64DB">
        <w:rPr>
          <w:rFonts w:asciiTheme="minorEastAsia" w:eastAsiaTheme="minorEastAsia" w:hAnsiTheme="minorEastAsia"/>
        </w:rPr>
        <w:t>：</w:t>
      </w:r>
    </w:p>
    <w:p w14:paraId="5ED7ABEB" w14:textId="77777777" w:rsidR="005F0B80" w:rsidRPr="004E64DB" w:rsidRDefault="00E155EA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空</w:t>
      </w:r>
    </w:p>
    <w:p w14:paraId="12EB42A5" w14:textId="77777777" w:rsidR="00E155EA" w:rsidRPr="004E64DB" w:rsidRDefault="00E155EA" w:rsidP="00907C16">
      <w:pPr>
        <w:pStyle w:val="aa"/>
        <w:numPr>
          <w:ilvl w:val="0"/>
          <w:numId w:val="42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响应</w:t>
      </w:r>
    </w:p>
    <w:p w14:paraId="2136724F" w14:textId="79B880B3" w:rsidR="00AA17CF" w:rsidRDefault="00AA17CF" w:rsidP="00AA17CF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0</w:t>
      </w:r>
      <w:r>
        <w:rPr>
          <w:rFonts w:asciiTheme="minorEastAsia" w:eastAsiaTheme="minorEastAsia" w:hAnsiTheme="minorEastAsia"/>
        </w:rPr>
        <w:t>：</w:t>
      </w:r>
      <w:r>
        <w:rPr>
          <w:rFonts w:asciiTheme="minorEastAsia" w:eastAsiaTheme="minorEastAsia" w:hAnsiTheme="minorEastAsia" w:hint="eastAsia"/>
        </w:rPr>
        <w:t>成功：内容</w:t>
      </w:r>
      <w:r>
        <w:rPr>
          <w:rFonts w:asciiTheme="minorEastAsia" w:eastAsiaTheme="minorEastAsia" w:hAnsiTheme="minorEastAsia"/>
        </w:rPr>
        <w:t>为时间结构体</w:t>
      </w:r>
    </w:p>
    <w:p w14:paraId="40CBFEAA" w14:textId="77777777" w:rsidR="00AA17CF" w:rsidRDefault="00AA17CF" w:rsidP="00AA17CF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1：有配置，内容为</w:t>
      </w:r>
      <w:r>
        <w:rPr>
          <w:rFonts w:asciiTheme="minorEastAsia" w:eastAsiaTheme="minorEastAsia" w:hAnsiTheme="minorEastAsia" w:hint="eastAsia"/>
        </w:rPr>
        <w:t>空</w:t>
      </w:r>
    </w:p>
    <w:p w14:paraId="6CF5A1E9" w14:textId="77777777" w:rsidR="00AA17CF" w:rsidRDefault="00AA17CF" w:rsidP="00AA17CF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2：</w:t>
      </w:r>
      <w:r>
        <w:rPr>
          <w:rFonts w:asciiTheme="minorEastAsia" w:eastAsiaTheme="minorEastAsia" w:hAnsiTheme="minorEastAsia" w:hint="eastAsia"/>
        </w:rPr>
        <w:t>失败，</w:t>
      </w:r>
      <w:r>
        <w:rPr>
          <w:rFonts w:asciiTheme="minorEastAsia" w:eastAsiaTheme="minorEastAsia" w:hAnsiTheme="minorEastAsia"/>
        </w:rPr>
        <w:t>内容为具体错误描述</w:t>
      </w:r>
    </w:p>
    <w:p w14:paraId="3F802326" w14:textId="5E65B97A" w:rsidR="00797D97" w:rsidRPr="00677464" w:rsidRDefault="00797D97" w:rsidP="00677464">
      <w:pPr>
        <w:pStyle w:val="aa"/>
        <w:numPr>
          <w:ilvl w:val="0"/>
          <w:numId w:val="42"/>
        </w:numPr>
        <w:ind w:firstLineChars="0"/>
        <w:jc w:val="left"/>
        <w:rPr>
          <w:rFonts w:asciiTheme="minorEastAsia" w:eastAsiaTheme="minorEastAsia" w:hAnsiTheme="minorEastAsia"/>
        </w:rPr>
      </w:pPr>
      <w:r w:rsidRPr="00677464">
        <w:rPr>
          <w:rFonts w:asciiTheme="minorEastAsia" w:eastAsiaTheme="minorEastAsia" w:hAnsiTheme="minorEastAsia" w:hint="eastAsia"/>
        </w:rPr>
        <w:t>协议</w:t>
      </w:r>
      <w:r w:rsidRPr="00677464">
        <w:rPr>
          <w:rFonts w:asciiTheme="minorEastAsia" w:eastAsiaTheme="minorEastAsia" w:hAnsiTheme="minorEastAsia"/>
        </w:rPr>
        <w:t>样例</w:t>
      </w:r>
      <w:r w:rsidRPr="00677464">
        <w:rPr>
          <w:rFonts w:asciiTheme="minorEastAsia" w:eastAsiaTheme="minorEastAsia" w:hAnsiTheme="minorEastAsia" w:hint="eastAsia"/>
        </w:rPr>
        <w:t>：</w:t>
      </w:r>
    </w:p>
    <w:p w14:paraId="31D14963" w14:textId="77777777" w:rsidR="008626F9" w:rsidRPr="008626F9" w:rsidRDefault="00797D97" w:rsidP="008626F9">
      <w:pPr>
        <w:jc w:val="left"/>
        <w:rPr>
          <w:rFonts w:asciiTheme="minorEastAsia" w:eastAsiaTheme="minorEastAsia" w:hAnsiTheme="minorEastAsia"/>
        </w:rPr>
      </w:pPr>
      <w:r w:rsidRPr="008626F9">
        <w:rPr>
          <w:rFonts w:asciiTheme="minorEastAsia" w:eastAsiaTheme="minorEastAsia" w:hAnsiTheme="minorEastAsia"/>
        </w:rPr>
        <w:t>R</w:t>
      </w:r>
      <w:r w:rsidRPr="008626F9">
        <w:rPr>
          <w:rFonts w:asciiTheme="minorEastAsia" w:eastAsiaTheme="minorEastAsia" w:hAnsiTheme="minorEastAsia" w:hint="eastAsia"/>
        </w:rPr>
        <w:t>eq：</w:t>
      </w:r>
    </w:p>
    <w:p w14:paraId="44F939F9" w14:textId="77777777" w:rsidR="00797D97" w:rsidRPr="008626F9" w:rsidRDefault="00797D97" w:rsidP="008626F9">
      <w:pPr>
        <w:jc w:val="left"/>
        <w:rPr>
          <w:rFonts w:asciiTheme="minorEastAsia" w:eastAsiaTheme="minorEastAsia" w:hAnsiTheme="minorEastAsia"/>
        </w:rPr>
      </w:pPr>
      <w:r w:rsidRPr="008626F9">
        <w:rPr>
          <w:rFonts w:asciiTheme="minorEastAsia" w:eastAsiaTheme="minorEastAsia" w:hAnsiTheme="minorEastAsia"/>
        </w:rPr>
        <w:t>R</w:t>
      </w:r>
      <w:r w:rsidRPr="008626F9">
        <w:rPr>
          <w:rFonts w:asciiTheme="minorEastAsia" w:eastAsiaTheme="minorEastAsia" w:hAnsiTheme="minorEastAsia" w:hint="eastAsia"/>
        </w:rPr>
        <w:t>sp：</w:t>
      </w:r>
    </w:p>
    <w:p w14:paraId="2831EB96" w14:textId="3F2EFD67" w:rsidR="003F7868" w:rsidRPr="004E64DB" w:rsidRDefault="003F7868">
      <w:pPr>
        <w:pStyle w:val="20"/>
        <w:numPr>
          <w:ilvl w:val="1"/>
          <w:numId w:val="59"/>
        </w:numPr>
        <w:jc w:val="left"/>
        <w:rPr>
          <w:rFonts w:asciiTheme="minorEastAsia" w:eastAsiaTheme="minorEastAsia" w:hAnsiTheme="minorEastAsia"/>
        </w:rPr>
        <w:pPrChange w:id="157" w:author="zcj" w:date="2018-03-07T21:27:00Z">
          <w:pPr>
            <w:pStyle w:val="20"/>
            <w:jc w:val="left"/>
          </w:pPr>
        </w:pPrChange>
      </w:pPr>
      <w:bookmarkStart w:id="158" w:name="_Toc505800399"/>
      <w:del w:id="159" w:author="zcj" w:date="2018-03-07T21:23:00Z">
        <w:r w:rsidRPr="004E64DB" w:rsidDel="00417182">
          <w:rPr>
            <w:rFonts w:asciiTheme="minorEastAsia" w:eastAsiaTheme="minorEastAsia" w:hAnsiTheme="minorEastAsia" w:hint="eastAsia"/>
          </w:rPr>
          <w:delText>5</w:delText>
        </w:r>
        <w:r w:rsidRPr="004E64DB" w:rsidDel="00417182">
          <w:rPr>
            <w:rFonts w:asciiTheme="minorEastAsia" w:eastAsiaTheme="minorEastAsia" w:hAnsiTheme="minorEastAsia"/>
          </w:rPr>
          <w:delText>.</w:delText>
        </w:r>
        <w:r w:rsidR="00805DEE" w:rsidRPr="004E64DB" w:rsidDel="00417182">
          <w:rPr>
            <w:rFonts w:asciiTheme="minorEastAsia" w:eastAsiaTheme="minorEastAsia" w:hAnsiTheme="minorEastAsia"/>
          </w:rPr>
          <w:delText>3</w:delText>
        </w:r>
        <w:r w:rsidRPr="004E64DB" w:rsidDel="00417182">
          <w:rPr>
            <w:rFonts w:asciiTheme="minorEastAsia" w:eastAsiaTheme="minorEastAsia" w:hAnsiTheme="minorEastAsia"/>
          </w:rPr>
          <w:delText xml:space="preserve"> </w:delText>
        </w:r>
      </w:del>
      <w:r w:rsidR="00445BF8" w:rsidRPr="004E64DB">
        <w:rPr>
          <w:rFonts w:asciiTheme="minorEastAsia" w:eastAsiaTheme="minorEastAsia" w:hAnsiTheme="minorEastAsia" w:hint="eastAsia"/>
        </w:rPr>
        <w:t>头羊</w:t>
      </w:r>
      <w:ins w:id="160" w:author="zcj" w:date="2018-03-07T21:53:00Z">
        <w:r w:rsidR="00B0001B">
          <w:rPr>
            <w:rFonts w:asciiTheme="minorEastAsia" w:eastAsiaTheme="minorEastAsia" w:hAnsiTheme="minorEastAsia" w:hint="eastAsia"/>
          </w:rPr>
          <w:t>羊群</w:t>
        </w:r>
      </w:ins>
      <w:r w:rsidRPr="004E64DB">
        <w:rPr>
          <w:rFonts w:asciiTheme="minorEastAsia" w:eastAsiaTheme="minorEastAsia" w:hAnsiTheme="minorEastAsia" w:hint="eastAsia"/>
        </w:rPr>
        <w:t>位置</w:t>
      </w:r>
      <w:r w:rsidRPr="004E64DB">
        <w:rPr>
          <w:rFonts w:asciiTheme="minorEastAsia" w:eastAsiaTheme="minorEastAsia" w:hAnsiTheme="minorEastAsia"/>
        </w:rPr>
        <w:t>包</w:t>
      </w:r>
      <w:r w:rsidRPr="004E64DB">
        <w:rPr>
          <w:rFonts w:asciiTheme="minorEastAsia" w:eastAsiaTheme="minorEastAsia" w:hAnsiTheme="minorEastAsia" w:hint="eastAsia"/>
        </w:rPr>
        <w:t>(0x</w:t>
      </w:r>
      <w:r w:rsidRPr="004E64DB">
        <w:rPr>
          <w:rFonts w:asciiTheme="minorEastAsia" w:eastAsiaTheme="minorEastAsia" w:hAnsiTheme="minorEastAsia"/>
        </w:rPr>
        <w:t>040</w:t>
      </w:r>
      <w:r w:rsidR="00822136" w:rsidRPr="004E64DB">
        <w:rPr>
          <w:rFonts w:asciiTheme="minorEastAsia" w:eastAsiaTheme="minorEastAsia" w:hAnsiTheme="minorEastAsia"/>
        </w:rPr>
        <w:t>3</w:t>
      </w:r>
      <w:r w:rsidRPr="004E64DB">
        <w:rPr>
          <w:rFonts w:asciiTheme="minorEastAsia" w:eastAsiaTheme="minorEastAsia" w:hAnsiTheme="minorEastAsia" w:hint="eastAsia"/>
        </w:rPr>
        <w:t>)</w:t>
      </w:r>
      <w:bookmarkEnd w:id="158"/>
      <w:r w:rsidR="00EB7BAA" w:rsidRPr="004E64DB">
        <w:rPr>
          <w:rFonts w:asciiTheme="minorEastAsia" w:eastAsiaTheme="minorEastAsia" w:hAnsiTheme="minorEastAsia"/>
        </w:rPr>
        <w:t xml:space="preserve"> </w:t>
      </w:r>
    </w:p>
    <w:p w14:paraId="1E27A313" w14:textId="77777777" w:rsidR="003F7868" w:rsidRPr="004E64DB" w:rsidRDefault="003F7868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  <w:lang w:eastAsia="zh-TW"/>
        </w:rPr>
      </w:pPr>
      <w:r w:rsidRPr="004E64DB">
        <w:rPr>
          <w:rFonts w:asciiTheme="minorEastAsia" w:eastAsiaTheme="minorEastAsia" w:hAnsiTheme="minorEastAsia" w:hint="eastAsia"/>
          <w:lang w:eastAsia="zh-TW"/>
        </w:rPr>
        <w:t>「使用情境」</w:t>
      </w:r>
    </w:p>
    <w:p w14:paraId="71A7D19D" w14:textId="77777777" w:rsidR="003F7868" w:rsidRPr="004E64DB" w:rsidRDefault="002A15E6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头羊</w:t>
      </w:r>
      <w:r w:rsidR="003919D0">
        <w:rPr>
          <w:rFonts w:asciiTheme="minorEastAsia" w:eastAsiaTheme="minorEastAsia" w:hAnsiTheme="minorEastAsia" w:hint="eastAsia"/>
        </w:rPr>
        <w:t>的小羊数据</w:t>
      </w:r>
      <w:r w:rsidR="003919D0">
        <w:rPr>
          <w:rFonts w:asciiTheme="minorEastAsia" w:eastAsiaTheme="minorEastAsia" w:hAnsiTheme="minorEastAsia"/>
        </w:rPr>
        <w:t>上报包。</w:t>
      </w:r>
    </w:p>
    <w:p w14:paraId="4E215956" w14:textId="77777777" w:rsidR="003F7868" w:rsidRPr="004E64DB" w:rsidRDefault="00345B0B" w:rsidP="008F1525">
      <w:pPr>
        <w:pStyle w:val="aa"/>
        <w:numPr>
          <w:ilvl w:val="0"/>
          <w:numId w:val="43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请求</w:t>
      </w:r>
      <w:r w:rsidR="008F40CE" w:rsidRPr="004E64DB">
        <w:rPr>
          <w:rFonts w:asciiTheme="minorEastAsia" w:eastAsiaTheme="minorEastAsia" w:hAnsiTheme="minorEastAsia" w:hint="eastAsia"/>
        </w:rPr>
        <w:t>包</w:t>
      </w:r>
      <w:r w:rsidR="003F7868" w:rsidRPr="004E64DB">
        <w:rPr>
          <w:rFonts w:asciiTheme="minorEastAsia" w:eastAsiaTheme="minorEastAsia" w:hAnsiTheme="minorEastAsia" w:hint="eastAsia"/>
        </w:rPr>
        <w:t>内容</w:t>
      </w:r>
      <w:r w:rsidR="004B5680" w:rsidRPr="004E64DB">
        <w:rPr>
          <w:rFonts w:asciiTheme="minorEastAsia" w:eastAsiaTheme="minorEastAsia" w:hAnsiTheme="minorEastAsia"/>
        </w:rPr>
        <w:t>：</w:t>
      </w:r>
    </w:p>
    <w:tbl>
      <w:tblPr>
        <w:tblpPr w:leftFromText="180" w:rightFromText="180" w:vertAnchor="text" w:horzAnchor="margin" w:tblpY="220"/>
        <w:tblOverlap w:val="never"/>
        <w:tblW w:w="79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710"/>
        <w:gridCol w:w="706"/>
        <w:gridCol w:w="567"/>
        <w:gridCol w:w="567"/>
        <w:gridCol w:w="423"/>
        <w:gridCol w:w="567"/>
        <w:gridCol w:w="567"/>
        <w:gridCol w:w="506"/>
        <w:gridCol w:w="628"/>
        <w:gridCol w:w="567"/>
        <w:gridCol w:w="567"/>
        <w:gridCol w:w="708"/>
      </w:tblGrid>
      <w:tr w:rsidR="00E41140" w:rsidRPr="004E64DB" w14:paraId="174C5DD9" w14:textId="77777777" w:rsidTr="00F64806">
        <w:trPr>
          <w:trHeight w:val="353"/>
        </w:trPr>
        <w:tc>
          <w:tcPr>
            <w:tcW w:w="850" w:type="dxa"/>
            <w:vMerge w:val="restart"/>
          </w:tcPr>
          <w:p w14:paraId="706D2842" w14:textId="77777777" w:rsidR="00E41140" w:rsidRPr="004E64DB" w:rsidRDefault="00E41140" w:rsidP="00640A94">
            <w:pPr>
              <w:pStyle w:val="aa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字段</w:t>
            </w:r>
          </w:p>
        </w:tc>
        <w:tc>
          <w:tcPr>
            <w:tcW w:w="710" w:type="dxa"/>
          </w:tcPr>
          <w:p w14:paraId="26AE5B06" w14:textId="77777777" w:rsidR="00E41140" w:rsidRPr="004E64DB" w:rsidRDefault="00E41140" w:rsidP="00640A94">
            <w:pPr>
              <w:widowControl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color w:val="FF0000"/>
              </w:rPr>
            </w:pPr>
          </w:p>
        </w:tc>
        <w:tc>
          <w:tcPr>
            <w:tcW w:w="184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6B027" w14:textId="77777777" w:rsidR="00E41140" w:rsidRPr="004E64DB" w:rsidRDefault="00E41140" w:rsidP="00640A94">
            <w:pPr>
              <w:widowControl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533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079C5" w14:textId="17CB5841" w:rsidR="00E41140" w:rsidRPr="004E64DB" w:rsidRDefault="00640A94" w:rsidP="00640A94">
            <w:pPr>
              <w:widowControl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羊</w:t>
            </w:r>
            <w:r w:rsidRPr="004E64DB">
              <w:rPr>
                <w:rFonts w:asciiTheme="minorEastAsia" w:eastAsiaTheme="minorEastAsia" w:hAnsiTheme="minorEastAsia" w:hint="eastAsia"/>
              </w:rPr>
              <w:t>群</w:t>
            </w:r>
            <w:r w:rsidRPr="004E64DB">
              <w:rPr>
                <w:rFonts w:asciiTheme="minorEastAsia" w:eastAsiaTheme="minorEastAsia" w:hAnsiTheme="minorEastAsia"/>
              </w:rPr>
              <w:t>数据</w:t>
            </w:r>
          </w:p>
        </w:tc>
      </w:tr>
      <w:tr w:rsidR="00640A94" w:rsidRPr="004E64DB" w14:paraId="3BD2C16D" w14:textId="77777777" w:rsidTr="00F64806">
        <w:trPr>
          <w:trHeight w:val="406"/>
        </w:trPr>
        <w:tc>
          <w:tcPr>
            <w:tcW w:w="850" w:type="dxa"/>
            <w:vMerge/>
          </w:tcPr>
          <w:p w14:paraId="67B91B3B" w14:textId="77777777" w:rsidR="00640A94" w:rsidRPr="004E64DB" w:rsidRDefault="00640A94" w:rsidP="00640A9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0" w:type="dxa"/>
            <w:vMerge w:val="restart"/>
          </w:tcPr>
          <w:p w14:paraId="435698A0" w14:textId="77777777" w:rsidR="00640A94" w:rsidRPr="004E64DB" w:rsidRDefault="00640A94" w:rsidP="00640A9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color w:val="FF0000"/>
              </w:rPr>
            </w:pPr>
            <w:r w:rsidRPr="004E64DB">
              <w:rPr>
                <w:rFonts w:asciiTheme="minorEastAsia" w:eastAsiaTheme="minorEastAsia" w:hAnsiTheme="minorEastAsia" w:hint="eastAsia"/>
                <w:color w:val="FF0000"/>
              </w:rPr>
              <w:t>电压</w:t>
            </w:r>
          </w:p>
        </w:tc>
        <w:tc>
          <w:tcPr>
            <w:tcW w:w="706" w:type="dxa"/>
            <w:vMerge w:val="restart"/>
          </w:tcPr>
          <w:p w14:paraId="6C2A0511" w14:textId="77777777" w:rsidR="00640A94" w:rsidRPr="004E64DB" w:rsidRDefault="00640A94" w:rsidP="00640A9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卫星数</w:t>
            </w:r>
          </w:p>
        </w:tc>
        <w:tc>
          <w:tcPr>
            <w:tcW w:w="567" w:type="dxa"/>
            <w:vMerge w:val="restart"/>
          </w:tcPr>
          <w:p w14:paraId="2311604D" w14:textId="77777777" w:rsidR="00640A94" w:rsidRPr="004E64DB" w:rsidRDefault="00640A94" w:rsidP="00640A9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纬度</w:t>
            </w:r>
          </w:p>
        </w:tc>
        <w:tc>
          <w:tcPr>
            <w:tcW w:w="567" w:type="dxa"/>
            <w:vMerge w:val="restart"/>
          </w:tcPr>
          <w:p w14:paraId="6CA83F04" w14:textId="77777777" w:rsidR="00640A94" w:rsidRPr="004E64DB" w:rsidRDefault="00640A94" w:rsidP="00640A9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经度</w:t>
            </w:r>
          </w:p>
        </w:tc>
        <w:tc>
          <w:tcPr>
            <w:tcW w:w="42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D865C84" w14:textId="2A7CA4AE" w:rsidR="00640A94" w:rsidRPr="004E64DB" w:rsidRDefault="00734391" w:rsidP="00640A9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小羊</w:t>
            </w:r>
            <w:r w:rsidR="00640A94">
              <w:rPr>
                <w:rFonts w:asciiTheme="minorEastAsia" w:eastAsiaTheme="minorEastAsia" w:hAnsiTheme="minorEastAsia"/>
              </w:rPr>
              <w:t>数</w:t>
            </w: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E178668" w14:textId="3EDA4AA5" w:rsidR="00640A94" w:rsidRPr="0088118A" w:rsidRDefault="00640A94" w:rsidP="00640A94">
            <w:pPr>
              <w:spacing w:line="240" w:lineRule="auto"/>
              <w:ind w:firstLine="0"/>
              <w:rPr>
                <w:rFonts w:asciiTheme="minorEastAsia" w:eastAsiaTheme="minorEastAsia" w:hAnsiTheme="minorEastAsia" w:hint="eastAsia"/>
                <w:color w:val="FF0000"/>
              </w:rPr>
            </w:pPr>
            <w:r w:rsidRPr="0088118A">
              <w:rPr>
                <w:rFonts w:asciiTheme="minorEastAsia" w:eastAsiaTheme="minorEastAsia" w:hAnsiTheme="minorEastAsia" w:hint="eastAsia"/>
                <w:color w:val="FF0000"/>
              </w:rPr>
              <w:t>ID前缀</w:t>
            </w:r>
          </w:p>
        </w:tc>
        <w:tc>
          <w:tcPr>
            <w:tcW w:w="3543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7697E255" w14:textId="4D4AE02A" w:rsidR="00640A94" w:rsidRPr="004E64DB" w:rsidRDefault="00F64806" w:rsidP="00640A9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小羊</w:t>
            </w:r>
            <w:r>
              <w:rPr>
                <w:rFonts w:asciiTheme="minorEastAsia" w:eastAsiaTheme="minorEastAsia" w:hAnsiTheme="minorEastAsia"/>
              </w:rPr>
              <w:t>数组</w:t>
            </w:r>
          </w:p>
        </w:tc>
      </w:tr>
      <w:tr w:rsidR="00F64806" w:rsidRPr="004E64DB" w14:paraId="33E28904" w14:textId="77777777" w:rsidTr="00F64806">
        <w:trPr>
          <w:trHeight w:val="857"/>
        </w:trPr>
        <w:tc>
          <w:tcPr>
            <w:tcW w:w="850" w:type="dxa"/>
            <w:vMerge/>
          </w:tcPr>
          <w:p w14:paraId="1F5357D4" w14:textId="77777777" w:rsidR="00F64806" w:rsidRPr="004E64DB" w:rsidRDefault="00F64806" w:rsidP="00F6480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0" w:type="dxa"/>
            <w:vMerge/>
          </w:tcPr>
          <w:p w14:paraId="5B5D22B3" w14:textId="77777777" w:rsidR="00F64806" w:rsidRPr="004E64DB" w:rsidRDefault="00F64806" w:rsidP="00F6480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color w:val="FF0000"/>
              </w:rPr>
            </w:pPr>
          </w:p>
        </w:tc>
        <w:tc>
          <w:tcPr>
            <w:tcW w:w="706" w:type="dxa"/>
            <w:vMerge/>
          </w:tcPr>
          <w:p w14:paraId="1F092032" w14:textId="77777777" w:rsidR="00F64806" w:rsidRPr="004E64DB" w:rsidRDefault="00F64806" w:rsidP="00F6480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  <w:vMerge/>
          </w:tcPr>
          <w:p w14:paraId="3C24D89C" w14:textId="77777777" w:rsidR="00F64806" w:rsidRPr="004E64DB" w:rsidRDefault="00F64806" w:rsidP="00F6480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  <w:vMerge/>
          </w:tcPr>
          <w:p w14:paraId="6C96A638" w14:textId="77777777" w:rsidR="00F64806" w:rsidRPr="004E64DB" w:rsidRDefault="00F64806" w:rsidP="00F6480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73B278" w14:textId="77777777" w:rsidR="00F64806" w:rsidRPr="004E64DB" w:rsidRDefault="00F64806" w:rsidP="00F6480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392B79" w14:textId="77777777" w:rsidR="00F64806" w:rsidRPr="0088118A" w:rsidRDefault="00F64806" w:rsidP="00F6480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color w:val="FF000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739296CF" w14:textId="4C01C9C9" w:rsidR="00F64806" w:rsidRPr="004E64DB" w:rsidRDefault="00F64806" w:rsidP="00F6480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小羊</w:t>
            </w:r>
            <w:r w:rsidRPr="004E64DB"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506" w:type="dxa"/>
            <w:tcBorders>
              <w:left w:val="single" w:sz="4" w:space="0" w:color="auto"/>
              <w:right w:val="single" w:sz="4" w:space="0" w:color="auto"/>
            </w:tcBorders>
          </w:tcPr>
          <w:p w14:paraId="59B06EA5" w14:textId="05980C3B" w:rsidR="00F64806" w:rsidRPr="004E64DB" w:rsidRDefault="00F64806" w:rsidP="00F6480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时间差</w:t>
            </w:r>
          </w:p>
        </w:tc>
        <w:tc>
          <w:tcPr>
            <w:tcW w:w="628" w:type="dxa"/>
            <w:tcBorders>
              <w:left w:val="single" w:sz="4" w:space="0" w:color="auto"/>
              <w:right w:val="single" w:sz="4" w:space="0" w:color="auto"/>
            </w:tcBorders>
          </w:tcPr>
          <w:p w14:paraId="60919C10" w14:textId="1B162A70" w:rsidR="00F64806" w:rsidRPr="004E64DB" w:rsidRDefault="00F64806" w:rsidP="00F6480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小羊</w:t>
            </w:r>
            <w:r w:rsidRPr="004E64DB"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4D1CEFC6" w14:textId="33E3D220" w:rsidR="00F64806" w:rsidRPr="004E64DB" w:rsidRDefault="00F64806" w:rsidP="00F6480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时间差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6A27503A" w14:textId="32F43431" w:rsidR="00F64806" w:rsidRPr="004E64DB" w:rsidRDefault="00F64806" w:rsidP="00F6480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小羊</w:t>
            </w:r>
            <w:r w:rsidRPr="004E64DB"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013D9DFC" w14:textId="426D4A68" w:rsidR="00F64806" w:rsidRPr="004E64DB" w:rsidRDefault="00F64806" w:rsidP="00F6480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时间差</w:t>
            </w:r>
          </w:p>
        </w:tc>
      </w:tr>
      <w:tr w:rsidR="00F64806" w:rsidRPr="004E64DB" w14:paraId="0E42E680" w14:textId="77777777" w:rsidTr="00734391">
        <w:trPr>
          <w:trHeight w:val="414"/>
        </w:trPr>
        <w:tc>
          <w:tcPr>
            <w:tcW w:w="850" w:type="dxa"/>
          </w:tcPr>
          <w:p w14:paraId="14AF2856" w14:textId="77777777" w:rsidR="00F64806" w:rsidRPr="004E64DB" w:rsidRDefault="00F64806" w:rsidP="00F6480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710" w:type="dxa"/>
          </w:tcPr>
          <w:p w14:paraId="1EAB2DF8" w14:textId="77777777" w:rsidR="00F64806" w:rsidRPr="004E64DB" w:rsidRDefault="00F64806" w:rsidP="00F6480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color w:val="FF0000"/>
              </w:rPr>
            </w:pPr>
            <w:r w:rsidRPr="004E64DB">
              <w:rPr>
                <w:rFonts w:asciiTheme="minorEastAsia" w:eastAsiaTheme="minorEastAsia" w:hAnsiTheme="minorEastAsia"/>
                <w:color w:val="FF0000"/>
              </w:rPr>
              <w:t>2</w:t>
            </w:r>
          </w:p>
        </w:tc>
        <w:tc>
          <w:tcPr>
            <w:tcW w:w="706" w:type="dxa"/>
          </w:tcPr>
          <w:p w14:paraId="280F4033" w14:textId="77777777" w:rsidR="00F64806" w:rsidRPr="004E64DB" w:rsidRDefault="00F64806" w:rsidP="00F6480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567" w:type="dxa"/>
          </w:tcPr>
          <w:p w14:paraId="6C1EB017" w14:textId="77777777" w:rsidR="00F64806" w:rsidRPr="004E64DB" w:rsidRDefault="00F64806" w:rsidP="00F6480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/>
              </w:rPr>
              <w:t>11</w:t>
            </w:r>
          </w:p>
        </w:tc>
        <w:tc>
          <w:tcPr>
            <w:tcW w:w="567" w:type="dxa"/>
          </w:tcPr>
          <w:p w14:paraId="70565674" w14:textId="77777777" w:rsidR="00F64806" w:rsidRPr="004E64DB" w:rsidRDefault="00F64806" w:rsidP="00F6480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/>
              </w:rPr>
              <w:t>11</w:t>
            </w:r>
          </w:p>
        </w:tc>
        <w:tc>
          <w:tcPr>
            <w:tcW w:w="423" w:type="dxa"/>
            <w:tcBorders>
              <w:right w:val="single" w:sz="4" w:space="0" w:color="auto"/>
            </w:tcBorders>
          </w:tcPr>
          <w:p w14:paraId="3B3F9E8C" w14:textId="77777777" w:rsidR="00F64806" w:rsidRPr="004E64DB" w:rsidRDefault="00F64806" w:rsidP="00F6480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0331377" w14:textId="576E73FB" w:rsidR="00F64806" w:rsidRPr="0088118A" w:rsidRDefault="00F64806" w:rsidP="00F6480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color w:val="FF0000"/>
              </w:rPr>
            </w:pPr>
            <w:r w:rsidRPr="0088118A">
              <w:rPr>
                <w:rFonts w:asciiTheme="minorEastAsia" w:eastAsiaTheme="minorEastAsia" w:hAnsiTheme="minorEastAsia" w:hint="eastAsia"/>
                <w:color w:val="FF0000"/>
              </w:rPr>
              <w:t>4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12B224D3" w14:textId="7CE329CD" w:rsidR="00F64806" w:rsidRPr="004E64DB" w:rsidRDefault="00F64806" w:rsidP="00F6480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506" w:type="dxa"/>
            <w:tcBorders>
              <w:right w:val="single" w:sz="4" w:space="0" w:color="auto"/>
            </w:tcBorders>
          </w:tcPr>
          <w:p w14:paraId="573B5C76" w14:textId="3BC26114" w:rsidR="00F64806" w:rsidRPr="004E64DB" w:rsidRDefault="00F64806" w:rsidP="00F64806">
            <w:pPr>
              <w:ind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628" w:type="dxa"/>
            <w:tcBorders>
              <w:right w:val="single" w:sz="4" w:space="0" w:color="auto"/>
            </w:tcBorders>
          </w:tcPr>
          <w:p w14:paraId="1B570259" w14:textId="2AB373A4" w:rsidR="00F64806" w:rsidRPr="004E64DB" w:rsidRDefault="00F64806" w:rsidP="00F6480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401BDE3" w14:textId="52098893" w:rsidR="00F64806" w:rsidRPr="004E64DB" w:rsidRDefault="00F64806" w:rsidP="00F6480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1DE9818" w14:textId="3A92105D" w:rsidR="00F64806" w:rsidRPr="004E64DB" w:rsidRDefault="00F64806" w:rsidP="00F6480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537D701D" w14:textId="31C6CEB1" w:rsidR="00F64806" w:rsidRPr="004E64DB" w:rsidRDefault="00F64806" w:rsidP="00F6480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</w:tr>
    </w:tbl>
    <w:p w14:paraId="37917E70" w14:textId="77777777" w:rsidR="00785D69" w:rsidRPr="004E64DB" w:rsidRDefault="00785D69" w:rsidP="002D1144">
      <w:pPr>
        <w:ind w:firstLine="0"/>
        <w:jc w:val="left"/>
        <w:rPr>
          <w:rFonts w:asciiTheme="minorEastAsia" w:eastAsiaTheme="minorEastAsia" w:hAnsiTheme="minorEastAsia"/>
        </w:rPr>
      </w:pPr>
    </w:p>
    <w:p w14:paraId="77B1557B" w14:textId="6BBF89D6" w:rsidR="00734391" w:rsidRPr="00734391" w:rsidRDefault="00734391" w:rsidP="00734391">
      <w:pPr>
        <w:pStyle w:val="aa"/>
        <w:numPr>
          <w:ilvl w:val="0"/>
          <w:numId w:val="43"/>
        </w:numPr>
        <w:spacing w:line="240" w:lineRule="auto"/>
        <w:ind w:firstLineChars="0"/>
        <w:jc w:val="left"/>
        <w:rPr>
          <w:rFonts w:asciiTheme="minorEastAsia" w:eastAsiaTheme="minorEastAsia" w:hAnsiTheme="minorEastAsia" w:hint="eastAsia"/>
        </w:rPr>
      </w:pPr>
      <w:r w:rsidRPr="00D45748">
        <w:rPr>
          <w:rFonts w:asciiTheme="minorEastAsia" w:eastAsiaTheme="minorEastAsia" w:hAnsiTheme="minorEastAsia" w:hint="eastAsia"/>
        </w:rPr>
        <w:t>电压</w:t>
      </w:r>
      <w:r w:rsidRPr="00D45748">
        <w:rPr>
          <w:rFonts w:asciiTheme="minorEastAsia" w:eastAsiaTheme="minorEastAsia" w:hAnsiTheme="minorEastAsia"/>
        </w:rPr>
        <w:t>：设备的电压</w:t>
      </w:r>
      <w:r w:rsidRPr="00D45748">
        <w:rPr>
          <w:rFonts w:asciiTheme="minorEastAsia" w:eastAsiaTheme="minorEastAsia" w:hAnsiTheme="minorEastAsia" w:hint="eastAsia"/>
        </w:rPr>
        <w:t>，mv表示</w:t>
      </w:r>
      <w:r w:rsidRPr="00D45748">
        <w:rPr>
          <w:rFonts w:asciiTheme="minorEastAsia" w:eastAsiaTheme="minorEastAsia" w:hAnsiTheme="minorEastAsia"/>
        </w:rPr>
        <w:t>，比如0x1234 =4660，</w:t>
      </w:r>
      <w:r w:rsidRPr="00D45748">
        <w:rPr>
          <w:rFonts w:asciiTheme="minorEastAsia" w:eastAsiaTheme="minorEastAsia" w:hAnsiTheme="minorEastAsia" w:hint="eastAsia"/>
        </w:rPr>
        <w:t>表示</w:t>
      </w:r>
      <w:r w:rsidRPr="00D45748">
        <w:rPr>
          <w:rFonts w:asciiTheme="minorEastAsia" w:eastAsiaTheme="minorEastAsia" w:hAnsiTheme="minorEastAsia"/>
        </w:rPr>
        <w:t>4.66V</w:t>
      </w:r>
    </w:p>
    <w:p w14:paraId="63AC6288" w14:textId="13B58886" w:rsidR="00C37C1A" w:rsidRPr="004E64DB" w:rsidRDefault="00C37C1A" w:rsidP="008F1525">
      <w:pPr>
        <w:pStyle w:val="aa"/>
        <w:numPr>
          <w:ilvl w:val="0"/>
          <w:numId w:val="43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卫星数</w:t>
      </w:r>
      <w:r w:rsidR="00734391">
        <w:rPr>
          <w:rFonts w:asciiTheme="minorEastAsia" w:eastAsiaTheme="minorEastAsia" w:hAnsiTheme="minorEastAsia"/>
        </w:rPr>
        <w:t>：定位的卫星数</w:t>
      </w:r>
      <w:r w:rsidR="00734391">
        <w:rPr>
          <w:rFonts w:asciiTheme="minorEastAsia" w:eastAsiaTheme="minorEastAsia" w:hAnsiTheme="minorEastAsia" w:hint="eastAsia"/>
        </w:rPr>
        <w:t>，可选</w:t>
      </w:r>
      <w:r w:rsidR="00734391">
        <w:rPr>
          <w:rFonts w:asciiTheme="minorEastAsia" w:eastAsiaTheme="minorEastAsia" w:hAnsiTheme="minorEastAsia"/>
        </w:rPr>
        <w:t>数值，根据需要填充</w:t>
      </w:r>
    </w:p>
    <w:p w14:paraId="674CDF0F" w14:textId="77777777" w:rsidR="00C37C1A" w:rsidRPr="004E64DB" w:rsidRDefault="00C37C1A" w:rsidP="008F1525">
      <w:pPr>
        <w:pStyle w:val="aa"/>
        <w:numPr>
          <w:ilvl w:val="0"/>
          <w:numId w:val="43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经纬度</w:t>
      </w:r>
      <w:r w:rsidRPr="004E64DB">
        <w:rPr>
          <w:rFonts w:asciiTheme="minorEastAsia" w:eastAsiaTheme="minorEastAsia" w:hAnsiTheme="minorEastAsia"/>
        </w:rPr>
        <w:t>：</w:t>
      </w:r>
      <w:r w:rsidRPr="004E64DB">
        <w:rPr>
          <w:rFonts w:asciiTheme="minorEastAsia" w:eastAsiaTheme="minorEastAsia" w:hAnsiTheme="minorEastAsia" w:hint="eastAsia"/>
        </w:rPr>
        <w:t>带</w:t>
      </w:r>
      <w:r w:rsidRPr="004E64DB">
        <w:rPr>
          <w:rFonts w:asciiTheme="minorEastAsia" w:eastAsiaTheme="minorEastAsia" w:hAnsiTheme="minorEastAsia"/>
        </w:rPr>
        <w:t xml:space="preserve">正负号的字符串表示，比如-22.4862 </w:t>
      </w:r>
      <w:r w:rsidR="00C51B5A" w:rsidRPr="004E64DB">
        <w:rPr>
          <w:rFonts w:asciiTheme="minorEastAsia" w:eastAsiaTheme="minorEastAsia" w:hAnsiTheme="minorEastAsia" w:hint="eastAsia"/>
        </w:rPr>
        <w:t>和</w:t>
      </w:r>
      <w:r w:rsidRPr="004E64DB">
        <w:rPr>
          <w:rFonts w:asciiTheme="minorEastAsia" w:eastAsiaTheme="minorEastAsia" w:hAnsiTheme="minorEastAsia"/>
        </w:rPr>
        <w:t>114.4981</w:t>
      </w:r>
      <w:r w:rsidR="0016320F" w:rsidRPr="004E64DB">
        <w:rPr>
          <w:rFonts w:asciiTheme="minorEastAsia" w:eastAsiaTheme="minorEastAsia" w:hAnsiTheme="minorEastAsia" w:hint="eastAsia"/>
        </w:rPr>
        <w:t>，</w:t>
      </w:r>
      <w:r w:rsidR="0016320F" w:rsidRPr="004E64DB">
        <w:rPr>
          <w:rFonts w:asciiTheme="minorEastAsia" w:eastAsiaTheme="minorEastAsia" w:hAnsiTheme="minorEastAsia"/>
        </w:rPr>
        <w:t>规格</w:t>
      </w:r>
      <w:r w:rsidR="0016320F" w:rsidRPr="004E64DB">
        <w:rPr>
          <w:rFonts w:asciiTheme="minorEastAsia" w:eastAsiaTheme="minorEastAsia" w:hAnsiTheme="minorEastAsia" w:hint="eastAsia"/>
        </w:rPr>
        <w:t>长度</w:t>
      </w:r>
      <w:r w:rsidR="0016320F" w:rsidRPr="004E64DB">
        <w:rPr>
          <w:rFonts w:asciiTheme="minorEastAsia" w:eastAsiaTheme="minorEastAsia" w:hAnsiTheme="minorEastAsia"/>
        </w:rPr>
        <w:t>为11</w:t>
      </w:r>
      <w:r w:rsidR="0016320F" w:rsidRPr="004E64DB">
        <w:rPr>
          <w:rFonts w:asciiTheme="minorEastAsia" w:eastAsiaTheme="minorEastAsia" w:hAnsiTheme="minorEastAsia" w:hint="eastAsia"/>
        </w:rPr>
        <w:t>，</w:t>
      </w:r>
      <w:r w:rsidR="0016320F" w:rsidRPr="004E64DB">
        <w:rPr>
          <w:rFonts w:asciiTheme="minorEastAsia" w:eastAsiaTheme="minorEastAsia" w:hAnsiTheme="minorEastAsia"/>
        </w:rPr>
        <w:t>支持小数点后面5位。</w:t>
      </w:r>
    </w:p>
    <w:p w14:paraId="6DA0AE03" w14:textId="77777777" w:rsidR="00C37C1A" w:rsidRDefault="00390320" w:rsidP="008F1525">
      <w:pPr>
        <w:pStyle w:val="aa"/>
        <w:numPr>
          <w:ilvl w:val="0"/>
          <w:numId w:val="43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小羊</w:t>
      </w:r>
      <w:r w:rsidR="00C37C1A" w:rsidRPr="004E64DB">
        <w:rPr>
          <w:rFonts w:asciiTheme="minorEastAsia" w:eastAsiaTheme="minorEastAsia" w:hAnsiTheme="minorEastAsia"/>
        </w:rPr>
        <w:t>数：当前包里面包含的小羊</w:t>
      </w:r>
      <w:r w:rsidR="00C37C1A" w:rsidRPr="004E64DB">
        <w:rPr>
          <w:rFonts w:asciiTheme="minorEastAsia" w:eastAsiaTheme="minorEastAsia" w:hAnsiTheme="minorEastAsia" w:hint="eastAsia"/>
        </w:rPr>
        <w:t>数据</w:t>
      </w:r>
      <w:r w:rsidR="00C37C1A" w:rsidRPr="004E64DB">
        <w:rPr>
          <w:rFonts w:asciiTheme="minorEastAsia" w:eastAsiaTheme="minorEastAsia" w:hAnsiTheme="minorEastAsia"/>
        </w:rPr>
        <w:t>的个数。</w:t>
      </w:r>
    </w:p>
    <w:p w14:paraId="0AC66DB9" w14:textId="211E8374" w:rsidR="00734391" w:rsidRPr="004E64DB" w:rsidRDefault="00734391" w:rsidP="008F1525">
      <w:pPr>
        <w:pStyle w:val="aa"/>
        <w:numPr>
          <w:ilvl w:val="0"/>
          <w:numId w:val="43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ID前缀</w:t>
      </w:r>
      <w:r>
        <w:rPr>
          <w:rFonts w:asciiTheme="minorEastAsia" w:eastAsiaTheme="minorEastAsia" w:hAnsiTheme="minorEastAsia"/>
        </w:rPr>
        <w:t>，</w:t>
      </w:r>
      <w:r>
        <w:rPr>
          <w:rFonts w:asciiTheme="minorEastAsia" w:eastAsiaTheme="minorEastAsia" w:hAnsiTheme="minorEastAsia" w:hint="eastAsia"/>
        </w:rPr>
        <w:t>二维码ID</w:t>
      </w:r>
      <w:r>
        <w:rPr>
          <w:rFonts w:asciiTheme="minorEastAsia" w:eastAsiaTheme="minorEastAsia" w:hAnsiTheme="minorEastAsia"/>
        </w:rPr>
        <w:t>的前8位字符的</w:t>
      </w:r>
      <w:r>
        <w:rPr>
          <w:rFonts w:asciiTheme="minorEastAsia" w:eastAsiaTheme="minorEastAsia" w:hAnsiTheme="minorEastAsia" w:hint="eastAsia"/>
        </w:rPr>
        <w:t>hex</w:t>
      </w:r>
      <w:r>
        <w:rPr>
          <w:rFonts w:asciiTheme="minorEastAsia" w:eastAsiaTheme="minorEastAsia" w:hAnsiTheme="minorEastAsia"/>
        </w:rPr>
        <w:t xml:space="preserve">表示：0x00011801  </w:t>
      </w:r>
      <w:r>
        <w:rPr>
          <w:rFonts w:asciiTheme="minorEastAsia" w:eastAsiaTheme="minorEastAsia" w:hAnsiTheme="minorEastAsia" w:hint="eastAsia"/>
        </w:rPr>
        <w:t>表示字符串</w:t>
      </w:r>
      <w:r>
        <w:rPr>
          <w:rFonts w:asciiTheme="minorEastAsia" w:eastAsiaTheme="minorEastAsia" w:hAnsiTheme="minorEastAsia"/>
        </w:rPr>
        <w:t>的00011801</w:t>
      </w:r>
    </w:p>
    <w:p w14:paraId="4840A865" w14:textId="0E04D8A2" w:rsidR="00F00F5C" w:rsidRPr="004E64DB" w:rsidRDefault="00734391" w:rsidP="008F1525">
      <w:pPr>
        <w:pStyle w:val="aa"/>
        <w:numPr>
          <w:ilvl w:val="0"/>
          <w:numId w:val="43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小羊</w:t>
      </w:r>
      <w:r w:rsidRPr="004E64DB">
        <w:rPr>
          <w:rFonts w:asciiTheme="minorEastAsia" w:eastAsiaTheme="minorEastAsia" w:hAnsiTheme="minorEastAsia" w:hint="eastAsia"/>
        </w:rPr>
        <w:t>ID</w:t>
      </w:r>
      <w:r w:rsidR="00E60872" w:rsidRPr="004E64DB">
        <w:rPr>
          <w:rFonts w:asciiTheme="minorEastAsia" w:eastAsiaTheme="minorEastAsia" w:hAnsiTheme="minorEastAsia"/>
        </w:rPr>
        <w:t>：</w:t>
      </w:r>
      <w:r w:rsidR="00E81BF7">
        <w:rPr>
          <w:rFonts w:asciiTheme="minorEastAsia" w:eastAsiaTheme="minorEastAsia" w:hAnsiTheme="minorEastAsia" w:hint="eastAsia"/>
        </w:rPr>
        <w:t>4字节</w:t>
      </w:r>
      <w:r w:rsidR="00C160E1">
        <w:rPr>
          <w:rFonts w:asciiTheme="minorEastAsia" w:eastAsiaTheme="minorEastAsia" w:hAnsiTheme="minorEastAsia" w:hint="eastAsia"/>
        </w:rPr>
        <w:t>的</w:t>
      </w:r>
      <w:r w:rsidR="00C160E1">
        <w:rPr>
          <w:rFonts w:asciiTheme="minorEastAsia" w:eastAsiaTheme="minorEastAsia" w:hAnsiTheme="minorEastAsia"/>
        </w:rPr>
        <w:t>无符号整型。</w:t>
      </w:r>
      <w:r>
        <w:rPr>
          <w:rFonts w:asciiTheme="minorEastAsia" w:eastAsiaTheme="minorEastAsia" w:hAnsiTheme="minorEastAsia" w:hint="eastAsia"/>
        </w:rPr>
        <w:t>二维码ID</w:t>
      </w:r>
      <w:r>
        <w:rPr>
          <w:rFonts w:asciiTheme="minorEastAsia" w:eastAsiaTheme="minorEastAsia" w:hAnsiTheme="minorEastAsia"/>
        </w:rPr>
        <w:t>的</w:t>
      </w:r>
      <w:bookmarkStart w:id="161" w:name="_GoBack"/>
      <w:bookmarkEnd w:id="161"/>
      <w:r>
        <w:rPr>
          <w:rFonts w:asciiTheme="minorEastAsia" w:eastAsiaTheme="minorEastAsia" w:hAnsiTheme="minorEastAsia"/>
        </w:rPr>
        <w:t>后8位的hex表示，比如二维码是0001180100001122</w:t>
      </w:r>
      <w:r>
        <w:rPr>
          <w:rFonts w:asciiTheme="minorEastAsia" w:eastAsiaTheme="minorEastAsia" w:hAnsiTheme="minorEastAsia" w:hint="eastAsia"/>
        </w:rPr>
        <w:t>。后</w:t>
      </w:r>
      <w:r>
        <w:rPr>
          <w:rFonts w:asciiTheme="minorEastAsia" w:eastAsiaTheme="minorEastAsia" w:hAnsiTheme="minorEastAsia"/>
        </w:rPr>
        <w:t>8位的</w:t>
      </w:r>
      <w:r w:rsidR="00C160E1">
        <w:rPr>
          <w:rFonts w:asciiTheme="minorEastAsia" w:eastAsiaTheme="minorEastAsia" w:hAnsiTheme="minorEastAsia" w:hint="eastAsia"/>
        </w:rPr>
        <w:t>是</w:t>
      </w:r>
      <w:r>
        <w:rPr>
          <w:rFonts w:asciiTheme="minorEastAsia" w:eastAsiaTheme="minorEastAsia" w:hAnsiTheme="minorEastAsia"/>
        </w:rPr>
        <w:t>十进制</w:t>
      </w:r>
      <w:r w:rsidR="00C160E1">
        <w:rPr>
          <w:rFonts w:asciiTheme="minorEastAsia" w:eastAsiaTheme="minorEastAsia" w:hAnsiTheme="minorEastAsia" w:hint="eastAsia"/>
        </w:rPr>
        <w:t>的</w:t>
      </w:r>
      <w:r>
        <w:rPr>
          <w:rFonts w:asciiTheme="minorEastAsia" w:eastAsiaTheme="minorEastAsia" w:hAnsiTheme="minorEastAsia"/>
        </w:rPr>
        <w:t>1122，</w:t>
      </w:r>
      <w:r>
        <w:rPr>
          <w:rFonts w:asciiTheme="minorEastAsia" w:eastAsiaTheme="minorEastAsia" w:hAnsiTheme="minorEastAsia" w:hint="eastAsia"/>
        </w:rPr>
        <w:t>一千</w:t>
      </w:r>
      <w:r>
        <w:rPr>
          <w:rFonts w:asciiTheme="minorEastAsia" w:eastAsiaTheme="minorEastAsia" w:hAnsiTheme="minorEastAsia"/>
        </w:rPr>
        <w:t>一百二十二</w:t>
      </w:r>
      <w:r>
        <w:rPr>
          <w:rFonts w:asciiTheme="minorEastAsia" w:eastAsiaTheme="minorEastAsia" w:hAnsiTheme="minorEastAsia" w:hint="eastAsia"/>
        </w:rPr>
        <w:t>，十六进制</w:t>
      </w:r>
      <w:r>
        <w:rPr>
          <w:rFonts w:asciiTheme="minorEastAsia" w:eastAsiaTheme="minorEastAsia" w:hAnsiTheme="minorEastAsia"/>
        </w:rPr>
        <w:t>是</w:t>
      </w:r>
      <w:r>
        <w:rPr>
          <w:rFonts w:asciiTheme="minorEastAsia" w:eastAsiaTheme="minorEastAsia" w:hAnsiTheme="minorEastAsia" w:hint="eastAsia"/>
        </w:rPr>
        <w:t>0</w:t>
      </w:r>
      <w:r>
        <w:rPr>
          <w:rFonts w:asciiTheme="minorEastAsia" w:eastAsiaTheme="minorEastAsia" w:hAnsiTheme="minorEastAsia"/>
        </w:rPr>
        <w:t xml:space="preserve">x0462. </w:t>
      </w:r>
      <w:r>
        <w:rPr>
          <w:rFonts w:asciiTheme="minorEastAsia" w:eastAsiaTheme="minorEastAsia" w:hAnsiTheme="minorEastAsia" w:hint="eastAsia"/>
        </w:rPr>
        <w:t>所以</w:t>
      </w:r>
      <w:r>
        <w:rPr>
          <w:rFonts w:asciiTheme="minorEastAsia" w:eastAsiaTheme="minorEastAsia" w:hAnsiTheme="minorEastAsia"/>
        </w:rPr>
        <w:t>这里的</w:t>
      </w:r>
      <w:r>
        <w:rPr>
          <w:rFonts w:asciiTheme="minorEastAsia" w:eastAsiaTheme="minorEastAsia" w:hAnsiTheme="minorEastAsia" w:hint="eastAsia"/>
        </w:rPr>
        <w:t>小羊ID</w:t>
      </w:r>
      <w:r>
        <w:rPr>
          <w:rFonts w:asciiTheme="minorEastAsia" w:eastAsiaTheme="minorEastAsia" w:hAnsiTheme="minorEastAsia"/>
        </w:rPr>
        <w:t>就是0x00000462</w:t>
      </w:r>
      <w:r w:rsidRPr="004E64DB">
        <w:rPr>
          <w:rFonts w:asciiTheme="minorEastAsia" w:eastAsiaTheme="minorEastAsia" w:hAnsiTheme="minorEastAsia"/>
        </w:rPr>
        <w:t xml:space="preserve"> </w:t>
      </w:r>
      <w:r w:rsidR="00C160E1">
        <w:rPr>
          <w:rFonts w:asciiTheme="minorEastAsia" w:eastAsiaTheme="minorEastAsia" w:hAnsiTheme="minorEastAsia" w:hint="eastAsia"/>
        </w:rPr>
        <w:t>。</w:t>
      </w:r>
      <w:r w:rsidR="00C160E1">
        <w:rPr>
          <w:rFonts w:asciiTheme="minorEastAsia" w:eastAsiaTheme="minorEastAsia" w:hAnsiTheme="minorEastAsia"/>
        </w:rPr>
        <w:t>填充</w:t>
      </w:r>
      <w:r w:rsidR="00C160E1">
        <w:rPr>
          <w:rFonts w:asciiTheme="minorEastAsia" w:eastAsiaTheme="minorEastAsia" w:hAnsiTheme="minorEastAsia" w:hint="eastAsia"/>
        </w:rPr>
        <w:t>的</w:t>
      </w:r>
      <w:r w:rsidR="00C160E1">
        <w:rPr>
          <w:rFonts w:asciiTheme="minorEastAsia" w:eastAsiaTheme="minorEastAsia" w:hAnsiTheme="minorEastAsia"/>
        </w:rPr>
        <w:t>时候</w:t>
      </w:r>
      <w:r w:rsidR="00C160E1">
        <w:rPr>
          <w:rFonts w:asciiTheme="minorEastAsia" w:eastAsiaTheme="minorEastAsia" w:hAnsiTheme="minorEastAsia" w:hint="eastAsia"/>
        </w:rPr>
        <w:t>低</w:t>
      </w:r>
      <w:r w:rsidR="00C160E1">
        <w:rPr>
          <w:rFonts w:asciiTheme="minorEastAsia" w:eastAsiaTheme="minorEastAsia" w:hAnsiTheme="minorEastAsia"/>
        </w:rPr>
        <w:t>地址值在前</w:t>
      </w:r>
      <w:r w:rsidR="00C160E1">
        <w:rPr>
          <w:rFonts w:asciiTheme="minorEastAsia" w:eastAsiaTheme="minorEastAsia" w:hAnsiTheme="minorEastAsia" w:hint="eastAsia"/>
        </w:rPr>
        <w:t xml:space="preserve"> ：0</w:t>
      </w:r>
      <w:r w:rsidR="00C160E1">
        <w:rPr>
          <w:rFonts w:asciiTheme="minorEastAsia" w:eastAsiaTheme="minorEastAsia" w:hAnsiTheme="minorEastAsia"/>
        </w:rPr>
        <w:t>x</w:t>
      </w:r>
      <w:r w:rsidR="00C160E1">
        <w:rPr>
          <w:rFonts w:asciiTheme="minorEastAsia" w:eastAsiaTheme="minorEastAsia" w:hAnsiTheme="minorEastAsia" w:hint="eastAsia"/>
        </w:rPr>
        <w:t>62040000</w:t>
      </w:r>
    </w:p>
    <w:p w14:paraId="6840C0F1" w14:textId="36B8DEA7" w:rsidR="000E52D6" w:rsidRPr="004E64DB" w:rsidRDefault="00E81BF7" w:rsidP="00E81BF7">
      <w:pPr>
        <w:pStyle w:val="aa"/>
        <w:numPr>
          <w:ilvl w:val="0"/>
          <w:numId w:val="43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时间差</w:t>
      </w:r>
      <w:r w:rsidR="002B4ED6" w:rsidRPr="004E64DB">
        <w:rPr>
          <w:rFonts w:asciiTheme="minorEastAsia" w:eastAsiaTheme="minorEastAsia" w:hAnsiTheme="minorEastAsia"/>
        </w:rPr>
        <w:t>：</w:t>
      </w:r>
      <w:r>
        <w:rPr>
          <w:rFonts w:asciiTheme="minorEastAsia" w:eastAsiaTheme="minorEastAsia" w:hAnsiTheme="minorEastAsia" w:hint="eastAsia"/>
        </w:rPr>
        <w:t>发送</w:t>
      </w:r>
      <w:r>
        <w:rPr>
          <w:rFonts w:asciiTheme="minorEastAsia" w:eastAsiaTheme="minorEastAsia" w:hAnsiTheme="minorEastAsia"/>
        </w:rPr>
        <w:t>时计算出来的小羊的接收时间跟头羊</w:t>
      </w:r>
      <w:r>
        <w:rPr>
          <w:rFonts w:asciiTheme="minorEastAsia" w:eastAsiaTheme="minorEastAsia" w:hAnsiTheme="minorEastAsia" w:hint="eastAsia"/>
        </w:rPr>
        <w:t>的</w:t>
      </w:r>
      <w:r>
        <w:rPr>
          <w:rFonts w:asciiTheme="minorEastAsia" w:eastAsiaTheme="minorEastAsia" w:hAnsiTheme="minorEastAsia"/>
        </w:rPr>
        <w:t>GPS时间的</w:t>
      </w:r>
      <w:r>
        <w:rPr>
          <w:rFonts w:asciiTheme="minorEastAsia" w:eastAsiaTheme="minorEastAsia" w:hAnsiTheme="minorEastAsia" w:hint="eastAsia"/>
        </w:rPr>
        <w:t>差值</w:t>
      </w:r>
      <w:r>
        <w:rPr>
          <w:rFonts w:asciiTheme="minorEastAsia" w:eastAsiaTheme="minorEastAsia" w:hAnsiTheme="minorEastAsia"/>
        </w:rPr>
        <w:t>，单位是分钟。是</w:t>
      </w:r>
      <w:r>
        <w:rPr>
          <w:rFonts w:asciiTheme="minorEastAsia" w:eastAsiaTheme="minorEastAsia" w:hAnsiTheme="minorEastAsia" w:hint="eastAsia"/>
        </w:rPr>
        <w:t>一个</w:t>
      </w:r>
      <w:r>
        <w:rPr>
          <w:rFonts w:asciiTheme="minorEastAsia" w:eastAsiaTheme="minorEastAsia" w:hAnsiTheme="minorEastAsia"/>
        </w:rPr>
        <w:t>两个字节的short值</w:t>
      </w:r>
      <w:r w:rsidR="00C160E1">
        <w:rPr>
          <w:rFonts w:asciiTheme="minorEastAsia" w:eastAsiaTheme="minorEastAsia" w:hAnsiTheme="minorEastAsia" w:hint="eastAsia"/>
        </w:rPr>
        <w:t>.</w:t>
      </w:r>
      <w:r w:rsidR="00C160E1" w:rsidRPr="00C160E1">
        <w:rPr>
          <w:rFonts w:asciiTheme="minorEastAsia" w:eastAsiaTheme="minorEastAsia" w:hAnsiTheme="minorEastAsia"/>
        </w:rPr>
        <w:t xml:space="preserve"> </w:t>
      </w:r>
      <w:r w:rsidR="00C160E1">
        <w:rPr>
          <w:rFonts w:asciiTheme="minorEastAsia" w:eastAsiaTheme="minorEastAsia" w:hAnsiTheme="minorEastAsia"/>
        </w:rPr>
        <w:t>填充</w:t>
      </w:r>
      <w:r w:rsidR="00C160E1">
        <w:rPr>
          <w:rFonts w:asciiTheme="minorEastAsia" w:eastAsiaTheme="minorEastAsia" w:hAnsiTheme="minorEastAsia" w:hint="eastAsia"/>
        </w:rPr>
        <w:t>的</w:t>
      </w:r>
      <w:r w:rsidR="00C160E1">
        <w:rPr>
          <w:rFonts w:asciiTheme="minorEastAsia" w:eastAsiaTheme="minorEastAsia" w:hAnsiTheme="minorEastAsia"/>
        </w:rPr>
        <w:t>时候</w:t>
      </w:r>
      <w:r w:rsidR="00C160E1">
        <w:rPr>
          <w:rFonts w:asciiTheme="minorEastAsia" w:eastAsiaTheme="minorEastAsia" w:hAnsiTheme="minorEastAsia" w:hint="eastAsia"/>
        </w:rPr>
        <w:t>低</w:t>
      </w:r>
      <w:r w:rsidR="00C160E1">
        <w:rPr>
          <w:rFonts w:asciiTheme="minorEastAsia" w:eastAsiaTheme="minorEastAsia" w:hAnsiTheme="minorEastAsia"/>
        </w:rPr>
        <w:t>地址值在前</w:t>
      </w:r>
      <w:r w:rsidR="00C160E1">
        <w:rPr>
          <w:rFonts w:asciiTheme="minorEastAsia" w:eastAsiaTheme="minorEastAsia" w:hAnsiTheme="minorEastAsia" w:hint="eastAsia"/>
        </w:rPr>
        <w:t>。</w:t>
      </w:r>
      <w:del w:id="162" w:author="zcj" w:date="2018-02-08T16:10:00Z">
        <w:r w:rsidR="0098522D" w:rsidRPr="004E64DB" w:rsidDel="001F318C">
          <w:rPr>
            <w:rFonts w:asciiTheme="minorEastAsia" w:eastAsiaTheme="minorEastAsia" w:hAnsiTheme="minorEastAsia" w:hint="eastAsia"/>
          </w:rPr>
          <w:delText>一个</w:delText>
        </w:r>
        <w:r w:rsidR="0098522D" w:rsidRPr="004E64DB" w:rsidDel="001F318C">
          <w:rPr>
            <w:rFonts w:asciiTheme="minorEastAsia" w:eastAsiaTheme="minorEastAsia" w:hAnsiTheme="minorEastAsia"/>
          </w:rPr>
          <w:delText>小羊上报信号</w:delText>
        </w:r>
        <w:r w:rsidR="002B4ED6" w:rsidRPr="004E64DB" w:rsidDel="001F318C">
          <w:rPr>
            <w:rFonts w:asciiTheme="minorEastAsia" w:eastAsiaTheme="minorEastAsia" w:hAnsiTheme="minorEastAsia" w:hint="eastAsia"/>
          </w:rPr>
          <w:delText>强度</w:delText>
        </w:r>
        <w:r w:rsidR="0098522D" w:rsidRPr="004E64DB" w:rsidDel="001F318C">
          <w:rPr>
            <w:rFonts w:asciiTheme="minorEastAsia" w:eastAsiaTheme="minorEastAsia" w:hAnsiTheme="minorEastAsia"/>
          </w:rPr>
          <w:delText>和时间点，强度给平台用来根据头羊节点随机出一个范围</w:delText>
        </w:r>
        <w:r w:rsidR="0098522D" w:rsidRPr="004E64DB" w:rsidDel="001F318C">
          <w:rPr>
            <w:rFonts w:asciiTheme="minorEastAsia" w:eastAsiaTheme="minorEastAsia" w:hAnsiTheme="minorEastAsia" w:hint="eastAsia"/>
          </w:rPr>
          <w:delText>位置</w:delText>
        </w:r>
        <w:r w:rsidR="0098522D" w:rsidRPr="004E64DB" w:rsidDel="001F318C">
          <w:rPr>
            <w:rFonts w:asciiTheme="minorEastAsia" w:eastAsiaTheme="minorEastAsia" w:hAnsiTheme="minorEastAsia"/>
          </w:rPr>
          <w:delText>，时间为了表示设备真实的上报时间，细化数据的</w:delText>
        </w:r>
        <w:r w:rsidR="0098522D" w:rsidRPr="004E64DB" w:rsidDel="001F318C">
          <w:rPr>
            <w:rFonts w:asciiTheme="minorEastAsia" w:eastAsiaTheme="minorEastAsia" w:hAnsiTheme="minorEastAsia" w:hint="eastAsia"/>
          </w:rPr>
          <w:delText>细致性</w:delText>
        </w:r>
        <w:r w:rsidR="0098522D" w:rsidRPr="004E64DB" w:rsidDel="001F318C">
          <w:rPr>
            <w:rFonts w:asciiTheme="minorEastAsia" w:eastAsiaTheme="minorEastAsia" w:hAnsiTheme="minorEastAsia"/>
          </w:rPr>
          <w:delText>和真实性</w:delText>
        </w:r>
      </w:del>
    </w:p>
    <w:p w14:paraId="1736C9AD" w14:textId="77777777" w:rsidR="00CE6038" w:rsidRPr="004E64DB" w:rsidRDefault="00CE6038" w:rsidP="008F1525">
      <w:pPr>
        <w:pStyle w:val="aa"/>
        <w:numPr>
          <w:ilvl w:val="0"/>
          <w:numId w:val="43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lastRenderedPageBreak/>
        <w:t>响应</w:t>
      </w:r>
      <w:r w:rsidR="00F574D7" w:rsidRPr="004E64DB">
        <w:rPr>
          <w:rFonts w:asciiTheme="minorEastAsia" w:eastAsiaTheme="minorEastAsia" w:hAnsiTheme="minorEastAsia" w:hint="eastAsia"/>
        </w:rPr>
        <w:t>：</w:t>
      </w:r>
    </w:p>
    <w:p w14:paraId="25772855" w14:textId="77777777" w:rsidR="00093377" w:rsidRDefault="00093377" w:rsidP="00093377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0</w:t>
      </w:r>
      <w:r>
        <w:rPr>
          <w:rFonts w:asciiTheme="minorEastAsia" w:eastAsiaTheme="minorEastAsia" w:hAnsiTheme="minorEastAsia"/>
        </w:rPr>
        <w:t>：</w:t>
      </w:r>
      <w:r>
        <w:rPr>
          <w:rFonts w:asciiTheme="minorEastAsia" w:eastAsiaTheme="minorEastAsia" w:hAnsiTheme="minorEastAsia" w:hint="eastAsia"/>
        </w:rPr>
        <w:t>成功：O</w:t>
      </w:r>
      <w:r>
        <w:rPr>
          <w:rFonts w:asciiTheme="minorEastAsia" w:eastAsiaTheme="minorEastAsia" w:hAnsiTheme="minorEastAsia"/>
        </w:rPr>
        <w:t>K</w:t>
      </w:r>
    </w:p>
    <w:p w14:paraId="675307DD" w14:textId="77777777" w:rsidR="00093377" w:rsidRDefault="00093377" w:rsidP="00093377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1：有配置，内容为</w:t>
      </w:r>
      <w:r>
        <w:rPr>
          <w:rFonts w:asciiTheme="minorEastAsia" w:eastAsiaTheme="minorEastAsia" w:hAnsiTheme="minorEastAsia" w:hint="eastAsia"/>
        </w:rPr>
        <w:t>空</w:t>
      </w:r>
    </w:p>
    <w:p w14:paraId="776191F5" w14:textId="77777777" w:rsidR="00093377" w:rsidRDefault="00093377" w:rsidP="00093377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2：</w:t>
      </w:r>
      <w:r>
        <w:rPr>
          <w:rFonts w:asciiTheme="minorEastAsia" w:eastAsiaTheme="minorEastAsia" w:hAnsiTheme="minorEastAsia" w:hint="eastAsia"/>
        </w:rPr>
        <w:t>失败，</w:t>
      </w:r>
      <w:r>
        <w:rPr>
          <w:rFonts w:asciiTheme="minorEastAsia" w:eastAsiaTheme="minorEastAsia" w:hAnsiTheme="minorEastAsia"/>
        </w:rPr>
        <w:t>内容为具体错误描述</w:t>
      </w:r>
    </w:p>
    <w:p w14:paraId="075C5737" w14:textId="16E21451" w:rsidR="00847C47" w:rsidRDefault="00847C47" w:rsidP="00847C47">
      <w:pPr>
        <w:pStyle w:val="aa"/>
        <w:numPr>
          <w:ilvl w:val="0"/>
          <w:numId w:val="43"/>
        </w:numPr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参考数据</w:t>
      </w:r>
      <w:r>
        <w:rPr>
          <w:rFonts w:asciiTheme="minorEastAsia" w:eastAsiaTheme="minorEastAsia" w:hAnsiTheme="minorEastAsia"/>
        </w:rPr>
        <w:t>结构</w:t>
      </w:r>
    </w:p>
    <w:p w14:paraId="7A322A2F" w14:textId="77777777" w:rsidR="00847C47" w:rsidRPr="00847C47" w:rsidRDefault="00847C47" w:rsidP="00084CFE">
      <w:pPr>
        <w:pStyle w:val="aa"/>
        <w:ind w:left="360" w:firstLineChars="0" w:firstLine="0"/>
        <w:jc w:val="left"/>
        <w:rPr>
          <w:rFonts w:asciiTheme="minorEastAsia" w:eastAsiaTheme="minorEastAsia" w:hAnsiTheme="minorEastAsia" w:hint="eastAsia"/>
        </w:rPr>
      </w:pPr>
    </w:p>
    <w:p w14:paraId="7BA1E9CB" w14:textId="77777777" w:rsidR="0045638F" w:rsidRPr="004E64DB" w:rsidRDefault="0045638F" w:rsidP="008F1525">
      <w:pPr>
        <w:pStyle w:val="aa"/>
        <w:numPr>
          <w:ilvl w:val="0"/>
          <w:numId w:val="43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协议</w:t>
      </w:r>
      <w:r w:rsidRPr="004E64DB">
        <w:rPr>
          <w:rFonts w:asciiTheme="minorEastAsia" w:eastAsiaTheme="minorEastAsia" w:hAnsiTheme="minorEastAsia"/>
        </w:rPr>
        <w:t>样例</w:t>
      </w:r>
      <w:r w:rsidRPr="004E64DB">
        <w:rPr>
          <w:rFonts w:asciiTheme="minorEastAsia" w:eastAsiaTheme="minorEastAsia" w:hAnsiTheme="minorEastAsia" w:hint="eastAsia"/>
        </w:rPr>
        <w:t>：</w:t>
      </w:r>
    </w:p>
    <w:p w14:paraId="0D930D94" w14:textId="77777777" w:rsidR="00041586" w:rsidRPr="004E64DB" w:rsidRDefault="0045638F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/>
        </w:rPr>
        <w:t>R</w:t>
      </w:r>
      <w:r w:rsidRPr="004E64DB">
        <w:rPr>
          <w:rFonts w:asciiTheme="minorEastAsia" w:eastAsiaTheme="minorEastAsia" w:hAnsiTheme="minorEastAsia" w:hint="eastAsia"/>
        </w:rPr>
        <w:t>eq：</w:t>
      </w:r>
    </w:p>
    <w:p w14:paraId="5D7CB1EB" w14:textId="77777777" w:rsidR="006F100B" w:rsidRPr="004E64DB" w:rsidRDefault="006F100B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样例1</w:t>
      </w:r>
      <w:r w:rsidRPr="004E64DB">
        <w:rPr>
          <w:rFonts w:asciiTheme="minorEastAsia" w:eastAsiaTheme="minorEastAsia" w:hAnsiTheme="minorEastAsia"/>
        </w:rPr>
        <w:t>：</w:t>
      </w:r>
    </w:p>
    <w:p w14:paraId="13C26555" w14:textId="77777777" w:rsidR="006F100B" w:rsidRPr="004E64DB" w:rsidRDefault="006F100B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/>
        </w:rPr>
        <w:t xml:space="preserve">ff ff 24 00 eb 00 03 04 22 00 00 00 12 01 16 0e 05 3a 00 01 12 01 00 00 00 01 08 32 32 2e 32 33 38 34 37 00 00 00 31 31 34 2e 32 33 38 34 37 00 00 0e 10 0f 00 00 00 00 00 00 00 00 e0 e0 08 09 0a 00 00 00 00 00 00 00 e1 e1 08 09 0a 00 00 00 00 00 00 00 e2 e2 08 09 0a 00 00 00 00 00 00 00 e3 e3 08 09 0a 00 00 00 00 00 00 00 e4 e4 08 09 0a 00 00 00 00 00 00 00 e5 e5 08 09 0a 00 00 00 00 00 00 00 e6 e6 08 09 0a 00 00 00 00 00 00 00 e7 e7 08 09 0a 00 00 00 00 00 00 00 e8 e8 08 09 0a 00 00 00 00 00 00 00 e9 e9 08 09 0a 00 00 00 00 00 00 00 ea ea 08 09 0a 00 00 00 00 00 00 00 eb eb 08 09 0a 00 00 00 00 00 00 00 ec ec 08 09 0a 00 00 00 00 00 00 00 ed ed 08 09 0a 00 00 00 00 00 00 00 ee ee 08 09 0a ee ee </w:t>
      </w:r>
    </w:p>
    <w:p w14:paraId="23B62301" w14:textId="77777777" w:rsidR="006F100B" w:rsidRPr="004E64DB" w:rsidRDefault="006F100B" w:rsidP="002D1144">
      <w:pPr>
        <w:ind w:firstLineChars="195" w:firstLine="409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样例2</w:t>
      </w:r>
      <w:r w:rsidRPr="004E64DB">
        <w:rPr>
          <w:rFonts w:asciiTheme="minorEastAsia" w:eastAsiaTheme="minorEastAsia" w:hAnsiTheme="minorEastAsia"/>
        </w:rPr>
        <w:t>：</w:t>
      </w:r>
    </w:p>
    <w:p w14:paraId="1D69AEE3" w14:textId="77777777" w:rsidR="006F100B" w:rsidRPr="004E64DB" w:rsidRDefault="006F100B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/>
        </w:rPr>
        <w:t xml:space="preserve">ff ff 14 00 73 00 03 04 23 00 00 00 12 01 16 0e 06 02 00 01 12 01 00 00 00 01 </w:t>
      </w:r>
      <w:r w:rsidRPr="004E64DB">
        <w:rPr>
          <w:rFonts w:asciiTheme="minorEastAsia" w:eastAsiaTheme="minorEastAsia" w:hAnsiTheme="minorEastAsia"/>
          <w:color w:val="FF0000"/>
        </w:rPr>
        <w:t xml:space="preserve">08 32 32 32 33 </w:t>
      </w:r>
      <w:r w:rsidR="001A6EBB" w:rsidRPr="004E64DB">
        <w:rPr>
          <w:rFonts w:asciiTheme="minorEastAsia" w:eastAsiaTheme="minorEastAsia" w:hAnsiTheme="minorEastAsia"/>
          <w:color w:val="FF0000"/>
        </w:rPr>
        <w:t xml:space="preserve">2e </w:t>
      </w:r>
      <w:r w:rsidRPr="004E64DB">
        <w:rPr>
          <w:rFonts w:asciiTheme="minorEastAsia" w:eastAsiaTheme="minorEastAsia" w:hAnsiTheme="minorEastAsia"/>
          <w:color w:val="FF0000"/>
        </w:rPr>
        <w:t xml:space="preserve">38 34 37 00 00 00 31 31 34 32 33 </w:t>
      </w:r>
      <w:r w:rsidR="001A6EBB" w:rsidRPr="004E64DB">
        <w:rPr>
          <w:rFonts w:asciiTheme="minorEastAsia" w:eastAsiaTheme="minorEastAsia" w:hAnsiTheme="minorEastAsia"/>
          <w:color w:val="FF0000"/>
        </w:rPr>
        <w:t xml:space="preserve">2e </w:t>
      </w:r>
      <w:r w:rsidRPr="004E64DB">
        <w:rPr>
          <w:rFonts w:asciiTheme="minorEastAsia" w:eastAsiaTheme="minorEastAsia" w:hAnsiTheme="minorEastAsia"/>
          <w:color w:val="FF0000"/>
        </w:rPr>
        <w:t>38 34 37 00 00 0e 10 05 00 00 00 00 00 00 00 00 ef ef 08 09 0a</w:t>
      </w:r>
      <w:r w:rsidRPr="004E64DB">
        <w:rPr>
          <w:rFonts w:asciiTheme="minorEastAsia" w:eastAsiaTheme="minorEastAsia" w:hAnsiTheme="minorEastAsia"/>
        </w:rPr>
        <w:t xml:space="preserve"> 00 00 00 00 00 00 00 f0 f0 08 09 0a 00 00 00 00 00 00 00 f1 f1 08 09 0a 00 00 00 00 00 00 00 f2 f2 08 09 0a 00 00 00 00 00 00 00 f3 f3 08 09 0a ee ee </w:t>
      </w:r>
    </w:p>
    <w:p w14:paraId="7A6705EA" w14:textId="77777777" w:rsidR="008B03AC" w:rsidRPr="004E64DB" w:rsidRDefault="008B03AC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红色</w:t>
      </w:r>
      <w:r w:rsidRPr="004E64DB">
        <w:rPr>
          <w:rFonts w:asciiTheme="minorEastAsia" w:eastAsiaTheme="minorEastAsia" w:hAnsiTheme="minorEastAsia"/>
        </w:rPr>
        <w:t>部分解析如下：</w:t>
      </w:r>
    </w:p>
    <w:tbl>
      <w:tblPr>
        <w:tblStyle w:val="ab"/>
        <w:tblW w:w="814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53"/>
        <w:gridCol w:w="1125"/>
        <w:gridCol w:w="992"/>
        <w:gridCol w:w="709"/>
        <w:gridCol w:w="851"/>
        <w:gridCol w:w="1984"/>
        <w:gridCol w:w="851"/>
        <w:gridCol w:w="1275"/>
      </w:tblGrid>
      <w:tr w:rsidR="00AF1A9A" w:rsidRPr="004E64DB" w14:paraId="45D023D0" w14:textId="77777777" w:rsidTr="00AF1A9A">
        <w:tc>
          <w:tcPr>
            <w:tcW w:w="353" w:type="dxa"/>
          </w:tcPr>
          <w:p w14:paraId="5D5ADED6" w14:textId="77777777" w:rsidR="00AF1A9A" w:rsidRPr="004E64DB" w:rsidRDefault="00AF1A9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4E64DB">
              <w:rPr>
                <w:rFonts w:asciiTheme="minorEastAsia" w:eastAsiaTheme="minorEastAsia" w:hAnsiTheme="minorEastAsia" w:hint="eastAsia"/>
                <w:sz w:val="15"/>
                <w:szCs w:val="15"/>
              </w:rPr>
              <w:t>卫星</w:t>
            </w:r>
            <w:r w:rsidRPr="004E64DB">
              <w:rPr>
                <w:rFonts w:asciiTheme="minorEastAsia" w:eastAsiaTheme="minorEastAsia" w:hAnsiTheme="minorEastAsia"/>
                <w:sz w:val="15"/>
                <w:szCs w:val="15"/>
              </w:rPr>
              <w:t>数</w:t>
            </w:r>
          </w:p>
        </w:tc>
        <w:tc>
          <w:tcPr>
            <w:tcW w:w="1125" w:type="dxa"/>
          </w:tcPr>
          <w:p w14:paraId="0223A943" w14:textId="77777777" w:rsidR="00AF1A9A" w:rsidRPr="004E64DB" w:rsidRDefault="00AF1A9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4E64DB">
              <w:rPr>
                <w:rFonts w:asciiTheme="minorEastAsia" w:eastAsiaTheme="minorEastAsia" w:hAnsiTheme="minorEastAsia" w:hint="eastAsia"/>
                <w:sz w:val="15"/>
                <w:szCs w:val="15"/>
              </w:rPr>
              <w:t>纬度</w:t>
            </w:r>
          </w:p>
        </w:tc>
        <w:tc>
          <w:tcPr>
            <w:tcW w:w="992" w:type="dxa"/>
          </w:tcPr>
          <w:p w14:paraId="2D2129EF" w14:textId="77777777" w:rsidR="00AF1A9A" w:rsidRPr="004E64DB" w:rsidRDefault="00AF1A9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4E64DB">
              <w:rPr>
                <w:rFonts w:asciiTheme="minorEastAsia" w:eastAsiaTheme="minorEastAsia" w:hAnsiTheme="minorEastAsia" w:hint="eastAsia"/>
                <w:sz w:val="15"/>
                <w:szCs w:val="15"/>
              </w:rPr>
              <w:t>经度</w:t>
            </w:r>
          </w:p>
        </w:tc>
        <w:tc>
          <w:tcPr>
            <w:tcW w:w="709" w:type="dxa"/>
          </w:tcPr>
          <w:p w14:paraId="6C529150" w14:textId="77777777" w:rsidR="00AF1A9A" w:rsidRPr="004E64DB" w:rsidRDefault="00AF1A9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4E64DB">
              <w:rPr>
                <w:rFonts w:asciiTheme="minorEastAsia" w:eastAsiaTheme="minorEastAsia" w:hAnsiTheme="minorEastAsia" w:hint="eastAsia"/>
                <w:sz w:val="15"/>
                <w:szCs w:val="15"/>
              </w:rPr>
              <w:t>电压</w:t>
            </w:r>
          </w:p>
        </w:tc>
        <w:tc>
          <w:tcPr>
            <w:tcW w:w="851" w:type="dxa"/>
          </w:tcPr>
          <w:p w14:paraId="369D9297" w14:textId="77777777" w:rsidR="00AF1A9A" w:rsidRPr="004E64DB" w:rsidRDefault="00AF1A9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4E64DB">
              <w:rPr>
                <w:rFonts w:asciiTheme="minorEastAsia" w:eastAsiaTheme="minorEastAsia" w:hAnsiTheme="minorEastAsia" w:hint="eastAsia"/>
                <w:sz w:val="15"/>
                <w:szCs w:val="15"/>
              </w:rPr>
              <w:t>小羊</w:t>
            </w:r>
            <w:r w:rsidRPr="004E64DB">
              <w:rPr>
                <w:rFonts w:asciiTheme="minorEastAsia" w:eastAsiaTheme="minorEastAsia" w:hAnsiTheme="minorEastAsia"/>
                <w:sz w:val="15"/>
                <w:szCs w:val="15"/>
              </w:rPr>
              <w:t>数</w:t>
            </w:r>
          </w:p>
        </w:tc>
        <w:tc>
          <w:tcPr>
            <w:tcW w:w="1984" w:type="dxa"/>
          </w:tcPr>
          <w:p w14:paraId="560D6D51" w14:textId="77777777" w:rsidR="00AF1A9A" w:rsidRPr="004E64DB" w:rsidRDefault="00AF1A9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4E64DB">
              <w:rPr>
                <w:rFonts w:asciiTheme="minorEastAsia" w:eastAsiaTheme="minorEastAsia" w:hAnsiTheme="minorEastAsia" w:hint="eastAsia"/>
                <w:sz w:val="15"/>
                <w:szCs w:val="15"/>
              </w:rPr>
              <w:t>ID</w:t>
            </w:r>
          </w:p>
        </w:tc>
        <w:tc>
          <w:tcPr>
            <w:tcW w:w="851" w:type="dxa"/>
          </w:tcPr>
          <w:p w14:paraId="5C279AAF" w14:textId="77777777" w:rsidR="00AF1A9A" w:rsidRPr="004E64DB" w:rsidRDefault="00AF1A9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1275" w:type="dxa"/>
          </w:tcPr>
          <w:p w14:paraId="766618BE" w14:textId="77777777" w:rsidR="00AF1A9A" w:rsidRPr="004E64DB" w:rsidRDefault="00AF1A9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</w:tr>
      <w:tr w:rsidR="00AF1A9A" w:rsidRPr="004E64DB" w14:paraId="33E18EFE" w14:textId="77777777" w:rsidTr="00AF1A9A">
        <w:tc>
          <w:tcPr>
            <w:tcW w:w="353" w:type="dxa"/>
          </w:tcPr>
          <w:p w14:paraId="5CFAC6E4" w14:textId="77777777" w:rsidR="00AF1A9A" w:rsidRPr="004E64DB" w:rsidRDefault="00AF1A9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4E64DB">
              <w:rPr>
                <w:rFonts w:asciiTheme="minorEastAsia" w:eastAsiaTheme="minorEastAsia" w:hAnsiTheme="minorEastAsia" w:hint="eastAsia"/>
                <w:sz w:val="15"/>
                <w:szCs w:val="15"/>
              </w:rPr>
              <w:t>0</w:t>
            </w:r>
            <w:r w:rsidRPr="004E64DB">
              <w:rPr>
                <w:rFonts w:asciiTheme="minorEastAsia" w:eastAsiaTheme="minorEastAsia" w:hAnsiTheme="minorEastAsia"/>
                <w:sz w:val="15"/>
                <w:szCs w:val="15"/>
              </w:rPr>
              <w:t>8</w:t>
            </w:r>
          </w:p>
        </w:tc>
        <w:tc>
          <w:tcPr>
            <w:tcW w:w="1125" w:type="dxa"/>
          </w:tcPr>
          <w:p w14:paraId="1BACFAFD" w14:textId="77777777" w:rsidR="00AF1A9A" w:rsidRPr="004E64DB" w:rsidRDefault="00AF1A9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4E64DB"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  <w:t>323232332e383437000000</w:t>
            </w:r>
          </w:p>
        </w:tc>
        <w:tc>
          <w:tcPr>
            <w:tcW w:w="992" w:type="dxa"/>
          </w:tcPr>
          <w:p w14:paraId="56256D70" w14:textId="77777777" w:rsidR="00AF1A9A" w:rsidRPr="004E64DB" w:rsidRDefault="00AF1A9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4E64DB">
              <w:rPr>
                <w:rFonts w:asciiTheme="minorEastAsia" w:eastAsiaTheme="minorEastAsia" w:hAnsiTheme="minorEastAsia"/>
                <w:color w:val="FF0000"/>
                <w:sz w:val="13"/>
                <w:szCs w:val="13"/>
              </w:rPr>
              <w:t>31313432332e3834370000</w:t>
            </w:r>
          </w:p>
        </w:tc>
        <w:tc>
          <w:tcPr>
            <w:tcW w:w="709" w:type="dxa"/>
          </w:tcPr>
          <w:p w14:paraId="74E43DFF" w14:textId="77777777" w:rsidR="00AF1A9A" w:rsidRPr="004E64DB" w:rsidRDefault="00AF1A9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4E64DB">
              <w:rPr>
                <w:rFonts w:asciiTheme="minorEastAsia" w:eastAsiaTheme="minorEastAsia" w:hAnsiTheme="minorEastAsia" w:hint="eastAsia"/>
                <w:sz w:val="15"/>
                <w:szCs w:val="15"/>
              </w:rPr>
              <w:t>0</w:t>
            </w:r>
            <w:r w:rsidRPr="004E64DB">
              <w:rPr>
                <w:rFonts w:asciiTheme="minorEastAsia" w:eastAsiaTheme="minorEastAsia" w:hAnsiTheme="minorEastAsia"/>
                <w:sz w:val="15"/>
                <w:szCs w:val="15"/>
              </w:rPr>
              <w:t>e10</w:t>
            </w:r>
          </w:p>
        </w:tc>
        <w:tc>
          <w:tcPr>
            <w:tcW w:w="851" w:type="dxa"/>
          </w:tcPr>
          <w:p w14:paraId="732B5772" w14:textId="77777777" w:rsidR="00AF1A9A" w:rsidRPr="004E64DB" w:rsidRDefault="00AF1A9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4E64DB">
              <w:rPr>
                <w:rFonts w:asciiTheme="minorEastAsia" w:eastAsiaTheme="minorEastAsia" w:hAnsiTheme="minorEastAsia" w:hint="eastAsia"/>
                <w:sz w:val="15"/>
                <w:szCs w:val="15"/>
              </w:rPr>
              <w:t>0</w:t>
            </w:r>
            <w:r w:rsidRPr="004E64DB">
              <w:rPr>
                <w:rFonts w:asciiTheme="minorEastAsia" w:eastAsiaTheme="minorEastAsia" w:hAnsiTheme="minorEastAsia"/>
                <w:sz w:val="15"/>
                <w:szCs w:val="15"/>
              </w:rPr>
              <w:t>500</w:t>
            </w:r>
          </w:p>
        </w:tc>
        <w:tc>
          <w:tcPr>
            <w:tcW w:w="1984" w:type="dxa"/>
          </w:tcPr>
          <w:p w14:paraId="60C69B56" w14:textId="77777777" w:rsidR="00AF1A9A" w:rsidRPr="004E64DB" w:rsidRDefault="00AF1A9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4E64DB">
              <w:rPr>
                <w:rFonts w:asciiTheme="minorEastAsia" w:eastAsiaTheme="minorEastAsia" w:hAnsiTheme="minorEastAsia"/>
                <w:color w:val="FF0000"/>
              </w:rPr>
              <w:t>00000000000000ef</w:t>
            </w:r>
          </w:p>
        </w:tc>
        <w:tc>
          <w:tcPr>
            <w:tcW w:w="851" w:type="dxa"/>
          </w:tcPr>
          <w:p w14:paraId="3E4213E0" w14:textId="77777777" w:rsidR="00AF1A9A" w:rsidRPr="004E64DB" w:rsidRDefault="00AF1A9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4E64DB">
              <w:rPr>
                <w:rFonts w:asciiTheme="minorEastAsia" w:eastAsiaTheme="minorEastAsia" w:hAnsiTheme="minorEastAsia"/>
                <w:sz w:val="15"/>
                <w:szCs w:val="15"/>
              </w:rPr>
              <w:t>e</w:t>
            </w:r>
            <w:r w:rsidRPr="004E64DB">
              <w:rPr>
                <w:rFonts w:asciiTheme="minorEastAsia" w:eastAsiaTheme="minorEastAsia" w:hAnsiTheme="minorEastAsia" w:hint="eastAsia"/>
                <w:sz w:val="15"/>
                <w:szCs w:val="15"/>
              </w:rPr>
              <w:t>f</w:t>
            </w:r>
          </w:p>
        </w:tc>
        <w:tc>
          <w:tcPr>
            <w:tcW w:w="1275" w:type="dxa"/>
          </w:tcPr>
          <w:p w14:paraId="080145DB" w14:textId="77777777" w:rsidR="00AF1A9A" w:rsidRPr="004E64DB" w:rsidRDefault="00AF1A9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4E64DB">
              <w:rPr>
                <w:rFonts w:asciiTheme="minorEastAsia" w:eastAsiaTheme="minorEastAsia" w:hAnsiTheme="minorEastAsia" w:hint="eastAsia"/>
                <w:sz w:val="15"/>
                <w:szCs w:val="15"/>
              </w:rPr>
              <w:t>0</w:t>
            </w:r>
            <w:r w:rsidRPr="004E64DB">
              <w:rPr>
                <w:rFonts w:asciiTheme="minorEastAsia" w:eastAsiaTheme="minorEastAsia" w:hAnsiTheme="minorEastAsia"/>
                <w:sz w:val="15"/>
                <w:szCs w:val="15"/>
              </w:rPr>
              <w:t>8090a</w:t>
            </w:r>
          </w:p>
        </w:tc>
      </w:tr>
      <w:tr w:rsidR="00AF1A9A" w:rsidRPr="004E64DB" w14:paraId="4F705938" w14:textId="77777777" w:rsidTr="00AF1A9A">
        <w:tc>
          <w:tcPr>
            <w:tcW w:w="353" w:type="dxa"/>
          </w:tcPr>
          <w:p w14:paraId="6F377518" w14:textId="77777777" w:rsidR="00AF1A9A" w:rsidRPr="004E64DB" w:rsidRDefault="00AF1A9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4E64DB">
              <w:rPr>
                <w:rFonts w:asciiTheme="minorEastAsia" w:eastAsiaTheme="minorEastAsia" w:hAnsiTheme="minorEastAsia" w:hint="eastAsia"/>
                <w:sz w:val="15"/>
                <w:szCs w:val="15"/>
              </w:rPr>
              <w:t>8</w:t>
            </w:r>
          </w:p>
        </w:tc>
        <w:tc>
          <w:tcPr>
            <w:tcW w:w="1125" w:type="dxa"/>
          </w:tcPr>
          <w:p w14:paraId="3D941D38" w14:textId="77777777" w:rsidR="00AF1A9A" w:rsidRPr="004E64DB" w:rsidRDefault="00AF1A9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4E64DB">
              <w:rPr>
                <w:rFonts w:asciiTheme="minorEastAsia" w:eastAsiaTheme="minorEastAsia" w:hAnsiTheme="minorEastAsia" w:hint="eastAsia"/>
                <w:sz w:val="15"/>
                <w:szCs w:val="15"/>
              </w:rPr>
              <w:t>2</w:t>
            </w:r>
            <w:r w:rsidRPr="004E64DB">
              <w:rPr>
                <w:rFonts w:asciiTheme="minorEastAsia" w:eastAsiaTheme="minorEastAsia" w:hAnsiTheme="minorEastAsia"/>
                <w:sz w:val="15"/>
                <w:szCs w:val="15"/>
              </w:rPr>
              <w:t>223.847</w:t>
            </w:r>
          </w:p>
        </w:tc>
        <w:tc>
          <w:tcPr>
            <w:tcW w:w="992" w:type="dxa"/>
          </w:tcPr>
          <w:p w14:paraId="7631BECA" w14:textId="77777777" w:rsidR="00AF1A9A" w:rsidRPr="004E64DB" w:rsidRDefault="00AF1A9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4E64DB">
              <w:rPr>
                <w:rFonts w:asciiTheme="minorEastAsia" w:eastAsiaTheme="minorEastAsia" w:hAnsiTheme="minorEastAsia" w:hint="eastAsia"/>
                <w:sz w:val="15"/>
                <w:szCs w:val="15"/>
              </w:rPr>
              <w:t>1</w:t>
            </w:r>
            <w:r w:rsidRPr="004E64DB">
              <w:rPr>
                <w:rFonts w:asciiTheme="minorEastAsia" w:eastAsiaTheme="minorEastAsia" w:hAnsiTheme="minorEastAsia"/>
                <w:sz w:val="15"/>
                <w:szCs w:val="15"/>
              </w:rPr>
              <w:t>1423</w:t>
            </w:r>
            <w:r w:rsidRPr="004E64DB">
              <w:rPr>
                <w:rFonts w:asciiTheme="minorEastAsia" w:eastAsiaTheme="minorEastAsia" w:hAnsiTheme="minorEastAsia" w:hint="eastAsia"/>
                <w:sz w:val="15"/>
                <w:szCs w:val="15"/>
              </w:rPr>
              <w:t>。</w:t>
            </w:r>
            <w:r w:rsidRPr="004E64DB">
              <w:rPr>
                <w:rFonts w:asciiTheme="minorEastAsia" w:eastAsiaTheme="minorEastAsia" w:hAnsiTheme="minorEastAsia"/>
                <w:sz w:val="15"/>
                <w:szCs w:val="15"/>
              </w:rPr>
              <w:t>847</w:t>
            </w:r>
          </w:p>
        </w:tc>
        <w:tc>
          <w:tcPr>
            <w:tcW w:w="709" w:type="dxa"/>
          </w:tcPr>
          <w:p w14:paraId="6D71363A" w14:textId="77777777" w:rsidR="00AF1A9A" w:rsidRPr="004E64DB" w:rsidRDefault="00AF1A9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4E64DB">
              <w:rPr>
                <w:rFonts w:asciiTheme="minorEastAsia" w:eastAsiaTheme="minorEastAsia" w:hAnsiTheme="minorEastAsia" w:hint="eastAsia"/>
                <w:sz w:val="15"/>
                <w:szCs w:val="15"/>
              </w:rPr>
              <w:t>0</w:t>
            </w:r>
            <w:r w:rsidRPr="004E64DB">
              <w:rPr>
                <w:rFonts w:asciiTheme="minorEastAsia" w:eastAsiaTheme="minorEastAsia" w:hAnsiTheme="minorEastAsia"/>
                <w:sz w:val="15"/>
                <w:szCs w:val="15"/>
              </w:rPr>
              <w:t>x100e=4110mV</w:t>
            </w:r>
          </w:p>
        </w:tc>
        <w:tc>
          <w:tcPr>
            <w:tcW w:w="851" w:type="dxa"/>
          </w:tcPr>
          <w:p w14:paraId="2B3A502C" w14:textId="77777777" w:rsidR="00AF1A9A" w:rsidRPr="004E64DB" w:rsidRDefault="00AF1A9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4E64DB">
              <w:rPr>
                <w:rFonts w:asciiTheme="minorEastAsia" w:eastAsiaTheme="minorEastAsia" w:hAnsiTheme="minorEastAsia" w:hint="eastAsia"/>
                <w:sz w:val="15"/>
                <w:szCs w:val="15"/>
              </w:rPr>
              <w:t>0</w:t>
            </w:r>
            <w:r w:rsidRPr="004E64DB">
              <w:rPr>
                <w:rFonts w:asciiTheme="minorEastAsia" w:eastAsiaTheme="minorEastAsia" w:hAnsiTheme="minorEastAsia"/>
                <w:sz w:val="15"/>
                <w:szCs w:val="15"/>
              </w:rPr>
              <w:t>x0005=5</w:t>
            </w:r>
          </w:p>
        </w:tc>
        <w:tc>
          <w:tcPr>
            <w:tcW w:w="1984" w:type="dxa"/>
          </w:tcPr>
          <w:p w14:paraId="7722809F" w14:textId="77777777" w:rsidR="00AF1A9A" w:rsidRPr="004E64DB" w:rsidRDefault="00AF1A9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851" w:type="dxa"/>
          </w:tcPr>
          <w:p w14:paraId="01AD4F66" w14:textId="77777777" w:rsidR="00AF1A9A" w:rsidRPr="004E64DB" w:rsidRDefault="00AF1A9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4E64DB">
              <w:rPr>
                <w:rFonts w:asciiTheme="minorEastAsia" w:eastAsiaTheme="minorEastAsia" w:hAnsiTheme="minorEastAsia" w:hint="eastAsia"/>
                <w:sz w:val="15"/>
                <w:szCs w:val="15"/>
              </w:rPr>
              <w:t>0</w:t>
            </w:r>
            <w:r w:rsidRPr="004E64DB">
              <w:rPr>
                <w:rFonts w:asciiTheme="minorEastAsia" w:eastAsiaTheme="minorEastAsia" w:hAnsiTheme="minorEastAsia"/>
                <w:sz w:val="15"/>
                <w:szCs w:val="15"/>
              </w:rPr>
              <w:t>xef</w:t>
            </w:r>
          </w:p>
        </w:tc>
        <w:tc>
          <w:tcPr>
            <w:tcW w:w="1275" w:type="dxa"/>
          </w:tcPr>
          <w:p w14:paraId="70CBA470" w14:textId="77777777" w:rsidR="00AF1A9A" w:rsidRPr="004E64DB" w:rsidRDefault="00AF1A9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4E64DB">
              <w:rPr>
                <w:rFonts w:asciiTheme="minorEastAsia" w:eastAsiaTheme="minorEastAsia" w:hAnsiTheme="minorEastAsia"/>
                <w:sz w:val="15"/>
                <w:szCs w:val="15"/>
              </w:rPr>
              <w:t>8</w:t>
            </w:r>
            <w:r w:rsidRPr="004E64DB">
              <w:rPr>
                <w:rFonts w:asciiTheme="minorEastAsia" w:eastAsiaTheme="minorEastAsia" w:hAnsiTheme="minorEastAsia" w:hint="eastAsia"/>
                <w:sz w:val="15"/>
                <w:szCs w:val="15"/>
              </w:rPr>
              <w:t>:9:10</w:t>
            </w:r>
          </w:p>
        </w:tc>
      </w:tr>
    </w:tbl>
    <w:p w14:paraId="241BA5EB" w14:textId="77777777" w:rsidR="006F100B" w:rsidRPr="004E64DB" w:rsidRDefault="006F100B" w:rsidP="002D1144">
      <w:pPr>
        <w:ind w:firstLine="0"/>
        <w:jc w:val="left"/>
        <w:rPr>
          <w:rFonts w:asciiTheme="minorEastAsia" w:eastAsiaTheme="minorEastAsia" w:hAnsiTheme="minorEastAsia"/>
        </w:rPr>
      </w:pPr>
    </w:p>
    <w:p w14:paraId="53B8E36A" w14:textId="77777777" w:rsidR="0045638F" w:rsidRPr="004E64DB" w:rsidRDefault="0045638F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/>
        </w:rPr>
        <w:t>R</w:t>
      </w:r>
      <w:r w:rsidRPr="004E64DB">
        <w:rPr>
          <w:rFonts w:asciiTheme="minorEastAsia" w:eastAsiaTheme="minorEastAsia" w:hAnsiTheme="minorEastAsia" w:hint="eastAsia"/>
        </w:rPr>
        <w:t>sp：</w:t>
      </w:r>
    </w:p>
    <w:p w14:paraId="76F93870" w14:textId="3DC1A6E1" w:rsidR="00BC56F3" w:rsidRPr="004E64DB" w:rsidRDefault="00BC56F3">
      <w:pPr>
        <w:pStyle w:val="20"/>
        <w:numPr>
          <w:ilvl w:val="1"/>
          <w:numId w:val="59"/>
        </w:numPr>
        <w:jc w:val="left"/>
        <w:rPr>
          <w:rFonts w:asciiTheme="minorEastAsia" w:eastAsiaTheme="minorEastAsia" w:hAnsiTheme="minorEastAsia"/>
        </w:rPr>
        <w:pPrChange w:id="163" w:author="zcj" w:date="2018-03-07T21:27:00Z">
          <w:pPr>
            <w:pStyle w:val="20"/>
            <w:jc w:val="left"/>
          </w:pPr>
        </w:pPrChange>
      </w:pPr>
      <w:bookmarkStart w:id="164" w:name="_Toc505800400"/>
      <w:del w:id="165" w:author="zcj" w:date="2018-03-07T21:24:00Z">
        <w:r w:rsidRPr="004E64DB" w:rsidDel="00417182">
          <w:rPr>
            <w:rFonts w:asciiTheme="minorEastAsia" w:eastAsiaTheme="minorEastAsia" w:hAnsiTheme="minorEastAsia" w:hint="eastAsia"/>
          </w:rPr>
          <w:delText>5</w:delText>
        </w:r>
        <w:r w:rsidRPr="004E64DB" w:rsidDel="00417182">
          <w:rPr>
            <w:rFonts w:asciiTheme="minorEastAsia" w:eastAsiaTheme="minorEastAsia" w:hAnsiTheme="minorEastAsia"/>
          </w:rPr>
          <w:delText>.4</w:delText>
        </w:r>
      </w:del>
      <w:r w:rsidRPr="004E64DB">
        <w:rPr>
          <w:rFonts w:asciiTheme="minorEastAsia" w:eastAsiaTheme="minorEastAsia" w:hAnsiTheme="minorEastAsia" w:hint="eastAsia"/>
        </w:rPr>
        <w:t>位置</w:t>
      </w:r>
      <w:r w:rsidRPr="004E64DB">
        <w:rPr>
          <w:rFonts w:asciiTheme="minorEastAsia" w:eastAsiaTheme="minorEastAsia" w:hAnsiTheme="minorEastAsia"/>
        </w:rPr>
        <w:t>包</w:t>
      </w:r>
      <w:ins w:id="166" w:author="zcj" w:date="2018-03-07T21:52:00Z">
        <w:r w:rsidR="00A27D58">
          <w:rPr>
            <w:rFonts w:asciiTheme="minorEastAsia" w:eastAsiaTheme="minorEastAsia" w:hAnsiTheme="minorEastAsia" w:hint="eastAsia"/>
          </w:rPr>
          <w:t>（头羊</w:t>
        </w:r>
        <w:r w:rsidR="00A27D58">
          <w:rPr>
            <w:rFonts w:asciiTheme="minorEastAsia" w:eastAsiaTheme="minorEastAsia" w:hAnsiTheme="minorEastAsia"/>
          </w:rPr>
          <w:t>/大牲畜）</w:t>
        </w:r>
      </w:ins>
      <w:r w:rsidRPr="004E64DB">
        <w:rPr>
          <w:rFonts w:asciiTheme="minorEastAsia" w:eastAsiaTheme="minorEastAsia" w:hAnsiTheme="minorEastAsia" w:hint="eastAsia"/>
        </w:rPr>
        <w:t>(0x</w:t>
      </w:r>
      <w:r w:rsidRPr="004E64DB">
        <w:rPr>
          <w:rFonts w:asciiTheme="minorEastAsia" w:eastAsiaTheme="minorEastAsia" w:hAnsiTheme="minorEastAsia"/>
        </w:rPr>
        <w:t>040</w:t>
      </w:r>
      <w:r w:rsidR="00E10D6E">
        <w:rPr>
          <w:rFonts w:asciiTheme="minorEastAsia" w:eastAsiaTheme="minorEastAsia" w:hAnsiTheme="minorEastAsia"/>
        </w:rPr>
        <w:t>1</w:t>
      </w:r>
      <w:r w:rsidRPr="004E64DB">
        <w:rPr>
          <w:rFonts w:asciiTheme="minorEastAsia" w:eastAsiaTheme="minorEastAsia" w:hAnsiTheme="minorEastAsia" w:hint="eastAsia"/>
        </w:rPr>
        <w:t>)</w:t>
      </w:r>
      <w:bookmarkEnd w:id="164"/>
      <w:r w:rsidRPr="004E64DB">
        <w:rPr>
          <w:rFonts w:asciiTheme="minorEastAsia" w:eastAsiaTheme="minorEastAsia" w:hAnsiTheme="minorEastAsia"/>
        </w:rPr>
        <w:t xml:space="preserve"> </w:t>
      </w:r>
    </w:p>
    <w:p w14:paraId="51F72635" w14:textId="77777777" w:rsidR="00BC56F3" w:rsidRPr="004E64DB" w:rsidRDefault="00BC56F3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  <w:lang w:eastAsia="zh-TW"/>
        </w:rPr>
      </w:pPr>
      <w:r w:rsidRPr="004E64DB">
        <w:rPr>
          <w:rFonts w:asciiTheme="minorEastAsia" w:eastAsiaTheme="minorEastAsia" w:hAnsiTheme="minorEastAsia" w:hint="eastAsia"/>
          <w:lang w:eastAsia="zh-TW"/>
        </w:rPr>
        <w:t>「使用情境」</w:t>
      </w:r>
    </w:p>
    <w:p w14:paraId="1181B379" w14:textId="77777777" w:rsidR="00BC56F3" w:rsidRPr="004E64DB" w:rsidRDefault="00983CFF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普通</w:t>
      </w:r>
      <w:r w:rsidRPr="004E64DB">
        <w:rPr>
          <w:rFonts w:asciiTheme="minorEastAsia" w:eastAsiaTheme="minorEastAsia" w:hAnsiTheme="minorEastAsia"/>
        </w:rPr>
        <w:t>的GPS位置上报包。</w:t>
      </w:r>
    </w:p>
    <w:p w14:paraId="37CED1DE" w14:textId="77777777" w:rsidR="00BC56F3" w:rsidRPr="004E64DB" w:rsidRDefault="00345B0B" w:rsidP="008F1525">
      <w:pPr>
        <w:pStyle w:val="aa"/>
        <w:numPr>
          <w:ilvl w:val="0"/>
          <w:numId w:val="44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请求</w:t>
      </w:r>
      <w:r w:rsidR="00BC56F3" w:rsidRPr="004E64DB">
        <w:rPr>
          <w:rFonts w:asciiTheme="minorEastAsia" w:eastAsiaTheme="minorEastAsia" w:hAnsiTheme="minorEastAsia" w:hint="eastAsia"/>
        </w:rPr>
        <w:t>包内容</w:t>
      </w:r>
      <w:r w:rsidR="00BC56F3" w:rsidRPr="004E64DB">
        <w:rPr>
          <w:rFonts w:asciiTheme="minorEastAsia" w:eastAsiaTheme="minorEastAsia" w:hAnsiTheme="minorEastAsia"/>
        </w:rPr>
        <w:t>：</w:t>
      </w:r>
    </w:p>
    <w:tbl>
      <w:tblPr>
        <w:tblpPr w:leftFromText="180" w:rightFromText="180" w:vertAnchor="text" w:horzAnchor="margin" w:tblpX="357" w:tblpY="189"/>
        <w:tblOverlap w:val="never"/>
        <w:tblW w:w="8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PrChange w:id="167" w:author="zcj" w:date="2018-02-08T17:12:00Z">
          <w:tblPr>
            <w:tblpPr w:leftFromText="180" w:rightFromText="180" w:vertAnchor="text" w:horzAnchor="margin" w:tblpX="357" w:tblpY="189"/>
            <w:tblOverlap w:val="never"/>
            <w:tblW w:w="7366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849"/>
        <w:gridCol w:w="1128"/>
        <w:gridCol w:w="712"/>
        <w:gridCol w:w="708"/>
        <w:gridCol w:w="709"/>
        <w:gridCol w:w="709"/>
        <w:gridCol w:w="567"/>
        <w:gridCol w:w="709"/>
        <w:gridCol w:w="567"/>
        <w:gridCol w:w="688"/>
        <w:gridCol w:w="729"/>
        <w:tblGridChange w:id="168">
          <w:tblGrid>
            <w:gridCol w:w="849"/>
            <w:gridCol w:w="1128"/>
            <w:gridCol w:w="712"/>
            <w:gridCol w:w="2"/>
            <w:gridCol w:w="706"/>
            <w:gridCol w:w="709"/>
            <w:gridCol w:w="567"/>
            <w:gridCol w:w="709"/>
            <w:gridCol w:w="567"/>
            <w:gridCol w:w="709"/>
            <w:gridCol w:w="688"/>
            <w:gridCol w:w="20"/>
            <w:gridCol w:w="426"/>
          </w:tblGrid>
        </w:tblGridChange>
      </w:tblGrid>
      <w:tr w:rsidR="00483826" w:rsidRPr="004E64DB" w14:paraId="71B04F4A" w14:textId="73F6296D" w:rsidTr="00047E71">
        <w:trPr>
          <w:trHeight w:val="353"/>
          <w:trPrChange w:id="169" w:author="zcj" w:date="2018-02-08T17:12:00Z">
            <w:trPr>
              <w:gridAfter w:val="0"/>
              <w:trHeight w:val="353"/>
            </w:trPr>
          </w:trPrChange>
        </w:trPr>
        <w:tc>
          <w:tcPr>
            <w:tcW w:w="849" w:type="dxa"/>
            <w:vMerge w:val="restart"/>
            <w:tcPrChange w:id="170" w:author="zcj" w:date="2018-02-08T17:12:00Z">
              <w:tcPr>
                <w:tcW w:w="849" w:type="dxa"/>
                <w:vMerge w:val="restart"/>
              </w:tcPr>
            </w:tcPrChange>
          </w:tcPr>
          <w:p w14:paraId="1456123C" w14:textId="77777777" w:rsidR="00483826" w:rsidRPr="004E64DB" w:rsidRDefault="00483826" w:rsidP="00483826">
            <w:pPr>
              <w:pStyle w:val="aa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字段</w:t>
            </w:r>
          </w:p>
        </w:tc>
        <w:tc>
          <w:tcPr>
            <w:tcW w:w="1128" w:type="dxa"/>
            <w:tcPrChange w:id="171" w:author="zcj" w:date="2018-02-08T17:12:00Z">
              <w:tcPr>
                <w:tcW w:w="1128" w:type="dxa"/>
              </w:tcPr>
            </w:tcPrChange>
          </w:tcPr>
          <w:p w14:paraId="45064071" w14:textId="77777777" w:rsidR="00483826" w:rsidRPr="004E64DB" w:rsidRDefault="00483826" w:rsidP="00483826">
            <w:pPr>
              <w:widowControl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设备</w:t>
            </w:r>
            <w:r w:rsidRPr="004E64DB">
              <w:rPr>
                <w:rFonts w:asciiTheme="minorEastAsia" w:eastAsiaTheme="minorEastAsia" w:hAnsiTheme="minorEastAsia"/>
              </w:rPr>
              <w:t>信息</w:t>
            </w:r>
          </w:p>
        </w:tc>
        <w:tc>
          <w:tcPr>
            <w:tcW w:w="6098" w:type="dxa"/>
            <w:gridSpan w:val="9"/>
            <w:tcBorders>
              <w:right w:val="single" w:sz="4" w:space="0" w:color="auto"/>
            </w:tcBorders>
            <w:tcPrChange w:id="172" w:author="zcj" w:date="2018-02-08T17:12:00Z">
              <w:tcPr>
                <w:tcW w:w="5389" w:type="dxa"/>
                <w:gridSpan w:val="10"/>
                <w:tcBorders>
                  <w:right w:val="single" w:sz="4" w:space="0" w:color="auto"/>
                </w:tcBorders>
              </w:tcPr>
            </w:tcPrChange>
          </w:tcPr>
          <w:p w14:paraId="1BE3152E" w14:textId="77777777" w:rsidR="00483826" w:rsidRPr="004E64DB" w:rsidRDefault="00483826" w:rsidP="00483826">
            <w:pPr>
              <w:widowControl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位置信息</w:t>
            </w:r>
          </w:p>
        </w:tc>
      </w:tr>
      <w:tr w:rsidR="00047E71" w:rsidRPr="004E64DB" w14:paraId="15A2090B" w14:textId="77777777" w:rsidTr="00047E71">
        <w:tblPrEx>
          <w:tblPrExChange w:id="173" w:author="zcj" w:date="2018-02-08T17:12:00Z">
            <w:tblPrEx>
              <w:tblW w:w="7792" w:type="dxa"/>
            </w:tblPrEx>
          </w:tblPrExChange>
        </w:tblPrEx>
        <w:trPr>
          <w:trHeight w:val="362"/>
          <w:trPrChange w:id="174" w:author="zcj" w:date="2018-02-08T17:12:00Z">
            <w:trPr>
              <w:trHeight w:val="362"/>
            </w:trPr>
          </w:trPrChange>
        </w:trPr>
        <w:tc>
          <w:tcPr>
            <w:tcW w:w="849" w:type="dxa"/>
            <w:vMerge/>
            <w:tcPrChange w:id="175" w:author="zcj" w:date="2018-02-08T17:12:00Z">
              <w:tcPr>
                <w:tcW w:w="849" w:type="dxa"/>
                <w:vMerge/>
              </w:tcPr>
            </w:tcPrChange>
          </w:tcPr>
          <w:p w14:paraId="13DEB1F6" w14:textId="77777777" w:rsidR="00C91BA4" w:rsidRPr="004E64DB" w:rsidRDefault="00C91BA4" w:rsidP="0048382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28" w:type="dxa"/>
            <w:vMerge w:val="restart"/>
            <w:tcPrChange w:id="176" w:author="zcj" w:date="2018-02-08T17:12:00Z">
              <w:tcPr>
                <w:tcW w:w="1128" w:type="dxa"/>
                <w:vMerge w:val="restart"/>
              </w:tcPr>
            </w:tcPrChange>
          </w:tcPr>
          <w:p w14:paraId="615DE961" w14:textId="77777777" w:rsidR="00C91BA4" w:rsidRPr="004E64DB" w:rsidRDefault="00C91BA4" w:rsidP="0048382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电压</w:t>
            </w:r>
          </w:p>
        </w:tc>
        <w:tc>
          <w:tcPr>
            <w:tcW w:w="712" w:type="dxa"/>
            <w:tcBorders>
              <w:bottom w:val="single" w:sz="4" w:space="0" w:color="auto"/>
            </w:tcBorders>
            <w:tcPrChange w:id="177" w:author="zcj" w:date="2018-02-08T17:12:00Z">
              <w:tcPr>
                <w:tcW w:w="714" w:type="dxa"/>
                <w:gridSpan w:val="2"/>
                <w:tcBorders>
                  <w:bottom w:val="single" w:sz="4" w:space="0" w:color="auto"/>
                </w:tcBorders>
              </w:tcPr>
            </w:tcPrChange>
          </w:tcPr>
          <w:p w14:paraId="6ACF2539" w14:textId="6D35AF41" w:rsidR="00C91BA4" w:rsidRPr="004E64DB" w:rsidRDefault="00C91BA4" w:rsidP="00483826">
            <w:pPr>
              <w:pStyle w:val="aa"/>
              <w:ind w:firstLine="420"/>
              <w:jc w:val="left"/>
              <w:rPr>
                <w:rFonts w:asciiTheme="minorEastAsia" w:eastAsiaTheme="minorEastAsia" w:hAnsiTheme="minorEastAsia"/>
              </w:rPr>
            </w:pPr>
            <w:del w:id="178" w:author="zcj" w:date="2018-02-08T16:31:00Z">
              <w:r w:rsidRPr="004E64DB" w:rsidDel="00C91BA4">
                <w:rPr>
                  <w:rFonts w:asciiTheme="minorEastAsia" w:eastAsiaTheme="minorEastAsia" w:hAnsiTheme="minorEastAsia" w:hint="eastAsia"/>
                </w:rPr>
                <w:delText>位置</w:delText>
              </w:r>
            </w:del>
          </w:p>
        </w:tc>
        <w:tc>
          <w:tcPr>
            <w:tcW w:w="2693" w:type="dxa"/>
            <w:gridSpan w:val="4"/>
            <w:tcBorders>
              <w:bottom w:val="single" w:sz="4" w:space="0" w:color="auto"/>
            </w:tcBorders>
            <w:tcPrChange w:id="179" w:author="zcj" w:date="2018-02-08T17:12:00Z">
              <w:tcPr>
                <w:tcW w:w="2691" w:type="dxa"/>
                <w:gridSpan w:val="4"/>
                <w:tcBorders>
                  <w:bottom w:val="single" w:sz="4" w:space="0" w:color="auto"/>
                </w:tcBorders>
              </w:tcPr>
            </w:tcPrChange>
          </w:tcPr>
          <w:p w14:paraId="01557FA4" w14:textId="77777777" w:rsidR="00C91BA4" w:rsidRPr="00C91BA4" w:rsidDel="00C91BA4" w:rsidRDefault="00C91BA4">
            <w:pPr>
              <w:rPr>
                <w:del w:id="180" w:author="zcj" w:date="2018-02-08T16:34:00Z"/>
                <w:rFonts w:asciiTheme="minorEastAsia" w:eastAsiaTheme="minorEastAsia" w:hAnsiTheme="minorEastAsia"/>
                <w:rPrChange w:id="181" w:author="zcj" w:date="2018-02-08T16:34:00Z">
                  <w:rPr>
                    <w:del w:id="182" w:author="zcj" w:date="2018-02-08T16:34:00Z"/>
                  </w:rPr>
                </w:rPrChange>
              </w:rPr>
              <w:pPrChange w:id="183" w:author="zcj" w:date="2018-02-08T16:34:00Z">
                <w:pPr>
                  <w:pStyle w:val="aa"/>
                  <w:framePr w:hSpace="180" w:wrap="around" w:vAnchor="text" w:hAnchor="margin" w:xAlign="center" w:y="189"/>
                  <w:ind w:firstLine="420"/>
                  <w:suppressOverlap/>
                  <w:jc w:val="left"/>
                </w:pPr>
              </w:pPrChange>
            </w:pPr>
            <w:del w:id="184" w:author="zcj" w:date="2018-02-08T16:32:00Z">
              <w:r w:rsidRPr="00C91BA4" w:rsidDel="00C91BA4">
                <w:rPr>
                  <w:rFonts w:asciiTheme="minorEastAsia" w:eastAsiaTheme="minorEastAsia" w:hAnsiTheme="minorEastAsia" w:hint="eastAsia"/>
                  <w:rPrChange w:id="185" w:author="zcj" w:date="2018-02-08T16:34:00Z">
                    <w:rPr>
                      <w:rFonts w:hint="eastAsia"/>
                    </w:rPr>
                  </w:rPrChange>
                </w:rPr>
                <w:delText>卫星</w:delText>
              </w:r>
            </w:del>
          </w:p>
          <w:p w14:paraId="591A0617" w14:textId="56687B78" w:rsidR="00C91BA4" w:rsidRPr="00C91BA4" w:rsidDel="00C91BA4" w:rsidRDefault="00C91BA4">
            <w:pPr>
              <w:rPr>
                <w:del w:id="186" w:author="zcj" w:date="2018-02-08T16:34:00Z"/>
              </w:rPr>
              <w:pPrChange w:id="187" w:author="zcj" w:date="2018-02-08T16:34:00Z">
                <w:pPr>
                  <w:pStyle w:val="aa"/>
                  <w:framePr w:hSpace="180" w:wrap="around" w:vAnchor="text" w:hAnchor="margin" w:xAlign="center" w:y="189"/>
                  <w:ind w:firstLine="420"/>
                  <w:suppressOverlap/>
                  <w:jc w:val="left"/>
                </w:pPr>
              </w:pPrChange>
            </w:pPr>
            <w:del w:id="188" w:author="zcj" w:date="2018-02-08T16:32:00Z">
              <w:r w:rsidRPr="00C91BA4" w:rsidDel="00C91BA4">
                <w:rPr>
                  <w:rFonts w:hint="eastAsia"/>
                </w:rPr>
                <w:delText>纬度</w:delText>
              </w:r>
            </w:del>
          </w:p>
          <w:p w14:paraId="45FCC2BD" w14:textId="34B32EE0" w:rsidR="00C91BA4" w:rsidRPr="00C91BA4" w:rsidRDefault="00C91BA4">
            <w:pPr>
              <w:pPrChange w:id="189" w:author="zcj" w:date="2018-02-08T16:34:00Z">
                <w:pPr>
                  <w:pStyle w:val="aa"/>
                  <w:framePr w:hSpace="180" w:wrap="around" w:vAnchor="text" w:hAnchor="margin" w:xAlign="center" w:y="189"/>
                  <w:ind w:firstLine="420"/>
                  <w:suppressOverlap/>
                  <w:jc w:val="left"/>
                </w:pPr>
              </w:pPrChange>
            </w:pPr>
            <w:del w:id="190" w:author="zcj" w:date="2018-02-08T16:32:00Z">
              <w:r w:rsidRPr="00C91BA4" w:rsidDel="00C91BA4">
                <w:rPr>
                  <w:rFonts w:hint="eastAsia"/>
                </w:rPr>
                <w:delText>经度</w:delText>
              </w:r>
            </w:del>
          </w:p>
        </w:tc>
        <w:tc>
          <w:tcPr>
            <w:tcW w:w="2693" w:type="dxa"/>
            <w:gridSpan w:val="4"/>
            <w:tcBorders>
              <w:bottom w:val="single" w:sz="4" w:space="0" w:color="auto"/>
              <w:right w:val="single" w:sz="4" w:space="0" w:color="auto"/>
            </w:tcBorders>
            <w:tcPrChange w:id="191" w:author="zcj" w:date="2018-02-08T17:12:00Z">
              <w:tcPr>
                <w:tcW w:w="2410" w:type="dxa"/>
                <w:gridSpan w:val="5"/>
                <w:tcBorders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027E5A8" w14:textId="51FB493C" w:rsidR="00C91BA4" w:rsidRPr="00C91BA4" w:rsidRDefault="00C91BA4">
            <w:pPr>
              <w:pStyle w:val="aa"/>
              <w:ind w:firstLine="420"/>
              <w:jc w:val="left"/>
              <w:pPrChange w:id="192" w:author="zcj" w:date="2018-02-08T16:34:00Z">
                <w:pPr>
                  <w:pStyle w:val="aa"/>
                  <w:framePr w:hSpace="180" w:wrap="around" w:vAnchor="text" w:hAnchor="margin" w:xAlign="center" w:y="189"/>
                  <w:ind w:firstLine="420"/>
                  <w:suppressOverlap/>
                  <w:jc w:val="left"/>
                </w:pPr>
              </w:pPrChange>
            </w:pPr>
          </w:p>
        </w:tc>
      </w:tr>
      <w:tr w:rsidR="00047E71" w:rsidRPr="004E64DB" w14:paraId="41A9467B" w14:textId="1BCD63CF" w:rsidTr="00047E71">
        <w:tblPrEx>
          <w:tblPrExChange w:id="193" w:author="zcj" w:date="2018-02-08T17:12:00Z">
            <w:tblPrEx>
              <w:tblW w:w="7792" w:type="dxa"/>
            </w:tblPrEx>
          </w:tblPrExChange>
        </w:tblPrEx>
        <w:trPr>
          <w:trHeight w:val="899"/>
          <w:trPrChange w:id="194" w:author="zcj" w:date="2018-02-08T17:12:00Z">
            <w:trPr>
              <w:trHeight w:val="899"/>
            </w:trPr>
          </w:trPrChange>
        </w:trPr>
        <w:tc>
          <w:tcPr>
            <w:tcW w:w="849" w:type="dxa"/>
            <w:vMerge/>
            <w:tcPrChange w:id="195" w:author="zcj" w:date="2018-02-08T17:12:00Z">
              <w:tcPr>
                <w:tcW w:w="849" w:type="dxa"/>
                <w:vMerge/>
              </w:tcPr>
            </w:tcPrChange>
          </w:tcPr>
          <w:p w14:paraId="2FDD2E0F" w14:textId="77777777" w:rsidR="00483826" w:rsidRPr="004E64DB" w:rsidRDefault="00483826" w:rsidP="0048382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28" w:type="dxa"/>
            <w:vMerge/>
            <w:tcPrChange w:id="196" w:author="zcj" w:date="2018-02-08T17:12:00Z">
              <w:tcPr>
                <w:tcW w:w="1128" w:type="dxa"/>
                <w:vMerge/>
              </w:tcPr>
            </w:tcPrChange>
          </w:tcPr>
          <w:p w14:paraId="533CB836" w14:textId="77777777" w:rsidR="00483826" w:rsidRPr="004E64DB" w:rsidRDefault="00483826" w:rsidP="0048382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2" w:type="dxa"/>
            <w:tcBorders>
              <w:top w:val="single" w:sz="4" w:space="0" w:color="auto"/>
            </w:tcBorders>
            <w:tcPrChange w:id="197" w:author="zcj" w:date="2018-02-08T17:12:00Z">
              <w:tcPr>
                <w:tcW w:w="712" w:type="dxa"/>
                <w:tcBorders>
                  <w:top w:val="single" w:sz="4" w:space="0" w:color="auto"/>
                </w:tcBorders>
              </w:tcPr>
            </w:tcPrChange>
          </w:tcPr>
          <w:p w14:paraId="5B73C363" w14:textId="7EC67008" w:rsidR="00483826" w:rsidRPr="004E64DB" w:rsidRDefault="0048382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  <w:pPrChange w:id="198" w:author="zcj" w:date="2018-02-08T16:31:00Z">
                <w:pPr>
                  <w:pStyle w:val="aa"/>
                  <w:framePr w:hSpace="180" w:wrap="around" w:vAnchor="text" w:hAnchor="margin" w:xAlign="center" w:y="189"/>
                  <w:ind w:firstLine="420"/>
                  <w:suppressOverlap/>
                  <w:jc w:val="left"/>
                </w:pPr>
              </w:pPrChange>
            </w:pPr>
            <w:ins w:id="199" w:author="zcj" w:date="2018-02-08T16:31:00Z">
              <w:r w:rsidRPr="004E64DB">
                <w:rPr>
                  <w:rFonts w:asciiTheme="minorEastAsia" w:eastAsiaTheme="minorEastAsia" w:hAnsiTheme="minorEastAsia" w:hint="eastAsia"/>
                </w:rPr>
                <w:t>位置</w:t>
              </w:r>
            </w:ins>
            <w:r w:rsidRPr="004E64DB">
              <w:rPr>
                <w:rFonts w:asciiTheme="minorEastAsia" w:eastAsiaTheme="minorEastAsia" w:hAnsiTheme="minorEastAsia"/>
              </w:rPr>
              <w:t>数</w:t>
            </w:r>
          </w:p>
        </w:tc>
        <w:tc>
          <w:tcPr>
            <w:tcW w:w="708" w:type="dxa"/>
            <w:tcBorders>
              <w:top w:val="single" w:sz="4" w:space="0" w:color="auto"/>
            </w:tcBorders>
            <w:tcPrChange w:id="200" w:author="zcj" w:date="2018-02-08T17:12:00Z">
              <w:tcPr>
                <w:tcW w:w="708" w:type="dxa"/>
                <w:gridSpan w:val="2"/>
                <w:tcBorders>
                  <w:top w:val="single" w:sz="4" w:space="0" w:color="auto"/>
                </w:tcBorders>
              </w:tcPr>
            </w:tcPrChange>
          </w:tcPr>
          <w:p w14:paraId="031B89A8" w14:textId="238FDF52" w:rsidR="00483826" w:rsidRPr="004E64DB" w:rsidRDefault="0048382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  <w:pPrChange w:id="201" w:author="zcj" w:date="2018-02-08T16:32:00Z">
                <w:pPr>
                  <w:pStyle w:val="aa"/>
                  <w:framePr w:hSpace="180" w:wrap="around" w:vAnchor="text" w:hAnchor="margin" w:xAlign="center" w:y="189"/>
                  <w:ind w:firstLine="420"/>
                  <w:suppressOverlap/>
                  <w:jc w:val="left"/>
                </w:pPr>
              </w:pPrChange>
            </w:pPr>
            <w:ins w:id="202" w:author="zcj" w:date="2018-02-08T16:32:00Z">
              <w:r w:rsidRPr="004E64DB">
                <w:rPr>
                  <w:rFonts w:asciiTheme="minorEastAsia" w:eastAsiaTheme="minorEastAsia" w:hAnsiTheme="minorEastAsia" w:hint="eastAsia"/>
                </w:rPr>
                <w:t>卫星</w:t>
              </w:r>
            </w:ins>
            <w:r w:rsidRPr="004E64DB">
              <w:rPr>
                <w:rFonts w:asciiTheme="minorEastAsia" w:eastAsiaTheme="minorEastAsia" w:hAnsiTheme="minorEastAsia" w:hint="eastAsia"/>
              </w:rPr>
              <w:t>数1</w:t>
            </w:r>
          </w:p>
        </w:tc>
        <w:tc>
          <w:tcPr>
            <w:tcW w:w="709" w:type="dxa"/>
            <w:tcBorders>
              <w:top w:val="single" w:sz="4" w:space="0" w:color="auto"/>
            </w:tcBorders>
            <w:tcPrChange w:id="203" w:author="zcj" w:date="2018-02-08T17:12:00Z">
              <w:tcPr>
                <w:tcW w:w="709" w:type="dxa"/>
                <w:tcBorders>
                  <w:top w:val="single" w:sz="4" w:space="0" w:color="auto"/>
                </w:tcBorders>
              </w:tcPr>
            </w:tcPrChange>
          </w:tcPr>
          <w:p w14:paraId="527C9998" w14:textId="6F58BA8D" w:rsidR="00483826" w:rsidRPr="004E64DB" w:rsidRDefault="0048382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  <w:pPrChange w:id="204" w:author="zcj" w:date="2018-02-08T16:32:00Z">
                <w:pPr>
                  <w:pStyle w:val="aa"/>
                  <w:framePr w:hSpace="180" w:wrap="around" w:vAnchor="text" w:hAnchor="margin" w:xAlign="center" w:y="189"/>
                  <w:ind w:firstLine="420"/>
                  <w:suppressOverlap/>
                  <w:jc w:val="left"/>
                </w:pPr>
              </w:pPrChange>
            </w:pPr>
            <w:ins w:id="205" w:author="zcj" w:date="2018-02-08T16:32:00Z">
              <w:r w:rsidRPr="004E64DB">
                <w:rPr>
                  <w:rFonts w:asciiTheme="minorEastAsia" w:eastAsiaTheme="minorEastAsia" w:hAnsiTheme="minorEastAsia" w:hint="eastAsia"/>
                </w:rPr>
                <w:t>纬度</w:t>
              </w:r>
            </w:ins>
            <w:r w:rsidRPr="004E64DB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tcPrChange w:id="206" w:author="zcj" w:date="2018-02-08T17:12:00Z">
              <w:tcPr>
                <w:tcW w:w="567" w:type="dxa"/>
                <w:tcBorders>
                  <w:top w:val="single" w:sz="4" w:space="0" w:color="auto"/>
                  <w:right w:val="single" w:sz="4" w:space="0" w:color="auto"/>
                </w:tcBorders>
              </w:tcPr>
            </w:tcPrChange>
          </w:tcPr>
          <w:p w14:paraId="111D3277" w14:textId="35A1363F" w:rsidR="00483826" w:rsidRPr="004E64DB" w:rsidRDefault="0048382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  <w:pPrChange w:id="207" w:author="zcj" w:date="2018-02-08T16:32:00Z">
                <w:pPr>
                  <w:pStyle w:val="aa"/>
                  <w:framePr w:hSpace="180" w:wrap="around" w:vAnchor="text" w:hAnchor="margin" w:xAlign="center" w:y="189"/>
                  <w:ind w:firstLine="420"/>
                  <w:suppressOverlap/>
                  <w:jc w:val="left"/>
                </w:pPr>
              </w:pPrChange>
            </w:pPr>
            <w:ins w:id="208" w:author="zcj" w:date="2018-02-08T16:32:00Z">
              <w:r w:rsidRPr="004E64DB">
                <w:rPr>
                  <w:rFonts w:asciiTheme="minorEastAsia" w:eastAsiaTheme="minorEastAsia" w:hAnsiTheme="minorEastAsia" w:hint="eastAsia"/>
                </w:rPr>
                <w:t>经度</w:t>
              </w:r>
            </w:ins>
            <w:r w:rsidRPr="004E64DB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tcPrChange w:id="209" w:author="zcj" w:date="2018-02-08T17:12:00Z">
              <w:tcPr>
                <w:tcW w:w="709" w:type="dxa"/>
                <w:tcBorders>
                  <w:top w:val="single" w:sz="4" w:space="0" w:color="auto"/>
                  <w:left w:val="single" w:sz="4" w:space="0" w:color="auto"/>
                </w:tcBorders>
              </w:tcPr>
            </w:tcPrChange>
          </w:tcPr>
          <w:p w14:paraId="6B7A9580" w14:textId="7E36F9E3" w:rsidR="00483826" w:rsidDel="00483826" w:rsidRDefault="00483826" w:rsidP="00483826">
            <w:pPr>
              <w:widowControl/>
              <w:spacing w:line="240" w:lineRule="auto"/>
              <w:ind w:firstLine="0"/>
              <w:jc w:val="left"/>
              <w:rPr>
                <w:del w:id="210" w:author="zcj" w:date="2018-02-08T16:37:00Z"/>
                <w:rFonts w:asciiTheme="minorEastAsia" w:eastAsiaTheme="minorEastAsia" w:hAnsiTheme="minorEastAsia"/>
              </w:rPr>
            </w:pPr>
            <w:ins w:id="211" w:author="zcj" w:date="2018-02-08T16:37:00Z">
              <w:r>
                <w:rPr>
                  <w:rFonts w:asciiTheme="minorEastAsia" w:eastAsiaTheme="minorEastAsia" w:hAnsiTheme="minorEastAsia" w:hint="eastAsia"/>
                </w:rPr>
                <w:t>时间</w:t>
              </w:r>
            </w:ins>
            <w:ins w:id="212" w:author="zcj" w:date="2018-02-08T17:09:00Z">
              <w:r w:rsidR="00A41EBA">
                <w:rPr>
                  <w:rFonts w:asciiTheme="minorEastAsia" w:eastAsiaTheme="minorEastAsia" w:hAnsiTheme="minorEastAsia" w:hint="eastAsia"/>
                </w:rPr>
                <w:t>1</w:t>
              </w:r>
            </w:ins>
          </w:p>
          <w:p w14:paraId="3A084CE4" w14:textId="77777777" w:rsidR="00483826" w:rsidRPr="004E64DB" w:rsidRDefault="00483826">
            <w:pPr>
              <w:widowControl/>
              <w:spacing w:line="240" w:lineRule="auto"/>
              <w:ind w:firstLine="0"/>
              <w:jc w:val="left"/>
              <w:pPrChange w:id="213" w:author="zcj" w:date="2018-02-08T16:37:00Z">
                <w:pPr>
                  <w:pStyle w:val="aa"/>
                  <w:framePr w:hSpace="180" w:wrap="around" w:vAnchor="text" w:hAnchor="margin" w:x="357" w:y="189"/>
                  <w:ind w:firstLineChars="0" w:firstLine="0"/>
                  <w:suppressOverlap/>
                  <w:jc w:val="left"/>
                </w:pPr>
              </w:pPrChange>
            </w:pPr>
          </w:p>
        </w:tc>
        <w:tc>
          <w:tcPr>
            <w:tcW w:w="709" w:type="dxa"/>
            <w:tcBorders>
              <w:top w:val="single" w:sz="4" w:space="0" w:color="auto"/>
            </w:tcBorders>
            <w:tcPrChange w:id="214" w:author="zcj" w:date="2018-02-08T17:12:00Z">
              <w:tcPr>
                <w:tcW w:w="567" w:type="dxa"/>
                <w:tcBorders>
                  <w:top w:val="single" w:sz="4" w:space="0" w:color="auto"/>
                </w:tcBorders>
              </w:tcPr>
            </w:tcPrChange>
          </w:tcPr>
          <w:p w14:paraId="2825CC55" w14:textId="0FD6AF1B" w:rsidR="00483826" w:rsidRPr="004E64DB" w:rsidRDefault="0048382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  <w:pPrChange w:id="215" w:author="zcj" w:date="2018-02-08T16:32:00Z">
                <w:pPr>
                  <w:pStyle w:val="aa"/>
                  <w:framePr w:hSpace="180" w:wrap="around" w:vAnchor="text" w:hAnchor="margin" w:xAlign="center" w:y="189"/>
                  <w:ind w:firstLine="420"/>
                  <w:suppressOverlap/>
                  <w:jc w:val="left"/>
                </w:pPr>
              </w:pPrChange>
            </w:pPr>
            <w:ins w:id="216" w:author="zcj" w:date="2018-02-08T16:32:00Z">
              <w:r w:rsidRPr="004E64DB">
                <w:rPr>
                  <w:rFonts w:asciiTheme="minorEastAsia" w:eastAsiaTheme="minorEastAsia" w:hAnsiTheme="minorEastAsia" w:hint="eastAsia"/>
                </w:rPr>
                <w:t>卫星数</w:t>
              </w:r>
            </w:ins>
            <w:r w:rsidRPr="004E64DB">
              <w:rPr>
                <w:rFonts w:asciiTheme="minorEastAsia" w:eastAsiaTheme="minorEastAsia" w:hAnsiTheme="minorEastAsia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</w:tcBorders>
            <w:tcPrChange w:id="217" w:author="zcj" w:date="2018-02-08T17:12:00Z">
              <w:tcPr>
                <w:tcW w:w="709" w:type="dxa"/>
                <w:tcBorders>
                  <w:top w:val="single" w:sz="4" w:space="0" w:color="auto"/>
                </w:tcBorders>
              </w:tcPr>
            </w:tcPrChange>
          </w:tcPr>
          <w:p w14:paraId="4D1CAF32" w14:textId="507F3168" w:rsidR="00483826" w:rsidRPr="004E64DB" w:rsidRDefault="0048382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  <w:pPrChange w:id="218" w:author="zcj" w:date="2018-02-08T16:33:00Z">
                <w:pPr>
                  <w:pStyle w:val="aa"/>
                  <w:framePr w:hSpace="180" w:wrap="around" w:vAnchor="text" w:hAnchor="margin" w:xAlign="center" w:y="189"/>
                  <w:ind w:firstLine="420"/>
                  <w:suppressOverlap/>
                  <w:jc w:val="left"/>
                </w:pPr>
              </w:pPrChange>
            </w:pPr>
            <w:ins w:id="219" w:author="zcj" w:date="2018-02-08T16:33:00Z">
              <w:r w:rsidRPr="004E64DB">
                <w:rPr>
                  <w:rFonts w:asciiTheme="minorEastAsia" w:eastAsiaTheme="minorEastAsia" w:hAnsiTheme="minorEastAsia" w:hint="eastAsia"/>
                </w:rPr>
                <w:t>纬度</w:t>
              </w:r>
            </w:ins>
            <w:r w:rsidRPr="004E64DB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688" w:type="dxa"/>
            <w:tcBorders>
              <w:top w:val="single" w:sz="4" w:space="0" w:color="auto"/>
              <w:right w:val="single" w:sz="4" w:space="0" w:color="auto"/>
            </w:tcBorders>
            <w:tcPrChange w:id="220" w:author="zcj" w:date="2018-02-08T17:12:00Z">
              <w:tcPr>
                <w:tcW w:w="688" w:type="dxa"/>
                <w:tcBorders>
                  <w:top w:val="single" w:sz="4" w:space="0" w:color="auto"/>
                  <w:right w:val="single" w:sz="4" w:space="0" w:color="auto"/>
                </w:tcBorders>
              </w:tcPr>
            </w:tcPrChange>
          </w:tcPr>
          <w:p w14:paraId="6079F498" w14:textId="6ACC1EBF" w:rsidR="00483826" w:rsidRPr="004E64DB" w:rsidRDefault="0048382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  <w:pPrChange w:id="221" w:author="zcj" w:date="2018-02-08T16:33:00Z">
                <w:pPr>
                  <w:pStyle w:val="aa"/>
                  <w:framePr w:hSpace="180" w:wrap="around" w:vAnchor="text" w:hAnchor="margin" w:xAlign="center" w:y="189"/>
                  <w:ind w:firstLine="420"/>
                  <w:suppressOverlap/>
                  <w:jc w:val="left"/>
                </w:pPr>
              </w:pPrChange>
            </w:pPr>
            <w:ins w:id="222" w:author="zcj" w:date="2018-02-08T16:33:00Z">
              <w:r w:rsidRPr="004E64DB">
                <w:rPr>
                  <w:rFonts w:asciiTheme="minorEastAsia" w:eastAsiaTheme="minorEastAsia" w:hAnsiTheme="minorEastAsia" w:hint="eastAsia"/>
                </w:rPr>
                <w:t>经度</w:t>
              </w:r>
            </w:ins>
            <w:r w:rsidRPr="004E64DB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729" w:type="dxa"/>
            <w:tcBorders>
              <w:top w:val="single" w:sz="4" w:space="0" w:color="auto"/>
              <w:right w:val="single" w:sz="4" w:space="0" w:color="auto"/>
            </w:tcBorders>
            <w:tcPrChange w:id="223" w:author="zcj" w:date="2018-02-08T17:12:00Z">
              <w:tcPr>
                <w:tcW w:w="446" w:type="dxa"/>
                <w:gridSpan w:val="2"/>
                <w:tcBorders>
                  <w:top w:val="single" w:sz="4" w:space="0" w:color="auto"/>
                  <w:right w:val="single" w:sz="4" w:space="0" w:color="auto"/>
                </w:tcBorders>
              </w:tcPr>
            </w:tcPrChange>
          </w:tcPr>
          <w:p w14:paraId="317ABEF6" w14:textId="2CF1F5F8" w:rsidR="00483826" w:rsidRPr="004E64DB" w:rsidRDefault="00483826" w:rsidP="0048382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ins w:id="224" w:author="zcj" w:date="2018-02-08T16:37:00Z">
              <w:r>
                <w:rPr>
                  <w:rFonts w:asciiTheme="minorEastAsia" w:eastAsiaTheme="minorEastAsia" w:hAnsiTheme="minorEastAsia" w:hint="eastAsia"/>
                </w:rPr>
                <w:t>时间</w:t>
              </w:r>
            </w:ins>
            <w:ins w:id="225" w:author="zcj" w:date="2018-02-08T17:12:00Z">
              <w:r w:rsidR="00047E71">
                <w:rPr>
                  <w:rFonts w:asciiTheme="minorEastAsia" w:eastAsiaTheme="minorEastAsia" w:hAnsiTheme="minorEastAsia" w:hint="eastAsia"/>
                </w:rPr>
                <w:t>n</w:t>
              </w:r>
            </w:ins>
          </w:p>
        </w:tc>
      </w:tr>
      <w:tr w:rsidR="00047E71" w:rsidRPr="004E64DB" w14:paraId="369AE53C" w14:textId="4B06F514" w:rsidTr="00047E71">
        <w:tblPrEx>
          <w:tblPrExChange w:id="226" w:author="zcj" w:date="2018-02-08T17:12:00Z">
            <w:tblPrEx>
              <w:tblW w:w="7792" w:type="dxa"/>
            </w:tblPrEx>
          </w:tblPrExChange>
        </w:tblPrEx>
        <w:trPr>
          <w:trHeight w:val="414"/>
          <w:trPrChange w:id="227" w:author="zcj" w:date="2018-02-08T17:12:00Z">
            <w:trPr>
              <w:trHeight w:val="414"/>
            </w:trPr>
          </w:trPrChange>
        </w:trPr>
        <w:tc>
          <w:tcPr>
            <w:tcW w:w="849" w:type="dxa"/>
            <w:tcPrChange w:id="228" w:author="zcj" w:date="2018-02-08T17:12:00Z">
              <w:tcPr>
                <w:tcW w:w="849" w:type="dxa"/>
              </w:tcPr>
            </w:tcPrChange>
          </w:tcPr>
          <w:p w14:paraId="0441A885" w14:textId="77777777" w:rsidR="00483826" w:rsidRPr="004E64DB" w:rsidRDefault="00483826" w:rsidP="0048382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1128" w:type="dxa"/>
            <w:tcPrChange w:id="229" w:author="zcj" w:date="2018-02-08T17:12:00Z">
              <w:tcPr>
                <w:tcW w:w="1128" w:type="dxa"/>
              </w:tcPr>
            </w:tcPrChange>
          </w:tcPr>
          <w:p w14:paraId="65EA96AA" w14:textId="77777777" w:rsidR="00483826" w:rsidRPr="004E64DB" w:rsidRDefault="00483826" w:rsidP="0048382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712" w:type="dxa"/>
            <w:tcPrChange w:id="230" w:author="zcj" w:date="2018-02-08T17:12:00Z">
              <w:tcPr>
                <w:tcW w:w="712" w:type="dxa"/>
              </w:tcPr>
            </w:tcPrChange>
          </w:tcPr>
          <w:p w14:paraId="73A2EB6D" w14:textId="77777777" w:rsidR="00483826" w:rsidRPr="004E64DB" w:rsidRDefault="00483826" w:rsidP="0048382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708" w:type="dxa"/>
            <w:tcPrChange w:id="231" w:author="zcj" w:date="2018-02-08T17:12:00Z">
              <w:tcPr>
                <w:tcW w:w="708" w:type="dxa"/>
                <w:gridSpan w:val="2"/>
              </w:tcPr>
            </w:tcPrChange>
          </w:tcPr>
          <w:p w14:paraId="4C2EA7B0" w14:textId="77777777" w:rsidR="00483826" w:rsidRPr="004E64DB" w:rsidRDefault="00483826" w:rsidP="0048382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709" w:type="dxa"/>
            <w:tcPrChange w:id="232" w:author="zcj" w:date="2018-02-08T17:12:00Z">
              <w:tcPr>
                <w:tcW w:w="709" w:type="dxa"/>
              </w:tcPr>
            </w:tcPrChange>
          </w:tcPr>
          <w:p w14:paraId="34E3E4C7" w14:textId="77777777" w:rsidR="00483826" w:rsidRPr="004E64DB" w:rsidRDefault="00483826" w:rsidP="0048382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/>
              </w:rPr>
              <w:t>11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tcPrChange w:id="233" w:author="zcj" w:date="2018-02-08T17:12:00Z">
              <w:tcPr>
                <w:tcW w:w="567" w:type="dxa"/>
                <w:tcBorders>
                  <w:right w:val="single" w:sz="4" w:space="0" w:color="auto"/>
                </w:tcBorders>
              </w:tcPr>
            </w:tcPrChange>
          </w:tcPr>
          <w:p w14:paraId="25CC77F7" w14:textId="77777777" w:rsidR="00483826" w:rsidRPr="004E64DB" w:rsidRDefault="00483826" w:rsidP="0048382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tcPrChange w:id="234" w:author="zcj" w:date="2018-02-08T17:12:00Z">
              <w:tcPr>
                <w:tcW w:w="709" w:type="dxa"/>
                <w:tcBorders>
                  <w:left w:val="single" w:sz="4" w:space="0" w:color="auto"/>
                </w:tcBorders>
              </w:tcPr>
            </w:tcPrChange>
          </w:tcPr>
          <w:p w14:paraId="6DBBA94C" w14:textId="669DADD6" w:rsidR="00483826" w:rsidRPr="00047E71" w:rsidRDefault="00047E71">
            <w:pPr>
              <w:ind w:firstLine="0"/>
              <w:jc w:val="left"/>
              <w:rPr>
                <w:rFonts w:asciiTheme="minorEastAsia" w:eastAsiaTheme="minorEastAsia" w:hAnsiTheme="minorEastAsia"/>
                <w:rPrChange w:id="235" w:author="zcj" w:date="2018-02-08T17:11:00Z">
                  <w:rPr/>
                </w:rPrChange>
              </w:rPr>
              <w:pPrChange w:id="236" w:author="zcj" w:date="2018-02-08T17:11:00Z">
                <w:pPr>
                  <w:pStyle w:val="aa"/>
                  <w:framePr w:hSpace="180" w:wrap="around" w:vAnchor="text" w:hAnchor="margin" w:x="357" w:y="189"/>
                  <w:ind w:firstLine="420"/>
                  <w:suppressOverlap/>
                  <w:jc w:val="left"/>
                </w:pPr>
              </w:pPrChange>
            </w:pPr>
            <w:ins w:id="237" w:author="zcj" w:date="2018-02-08T17:11:00Z">
              <w:r w:rsidRPr="00047E71">
                <w:rPr>
                  <w:rFonts w:asciiTheme="minorEastAsia" w:eastAsiaTheme="minorEastAsia" w:hAnsiTheme="minorEastAsia"/>
                  <w:rPrChange w:id="238" w:author="zcj" w:date="2018-02-08T17:11:00Z">
                    <w:rPr/>
                  </w:rPrChange>
                </w:rPr>
                <w:t>6</w:t>
              </w:r>
            </w:ins>
          </w:p>
        </w:tc>
        <w:tc>
          <w:tcPr>
            <w:tcW w:w="709" w:type="dxa"/>
            <w:tcPrChange w:id="239" w:author="zcj" w:date="2018-02-08T17:12:00Z">
              <w:tcPr>
                <w:tcW w:w="567" w:type="dxa"/>
              </w:tcPr>
            </w:tcPrChange>
          </w:tcPr>
          <w:p w14:paraId="3023181F" w14:textId="6AE1A674" w:rsidR="00483826" w:rsidRPr="004E64DB" w:rsidRDefault="00483826" w:rsidP="0048382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567" w:type="dxa"/>
            <w:tcPrChange w:id="240" w:author="zcj" w:date="2018-02-08T17:12:00Z">
              <w:tcPr>
                <w:tcW w:w="709" w:type="dxa"/>
              </w:tcPr>
            </w:tcPrChange>
          </w:tcPr>
          <w:p w14:paraId="4D612B7D" w14:textId="77777777" w:rsidR="00483826" w:rsidRPr="004E64DB" w:rsidRDefault="00483826" w:rsidP="0048382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/>
              </w:rPr>
              <w:t>11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tcPrChange w:id="241" w:author="zcj" w:date="2018-02-08T17:12:00Z">
              <w:tcPr>
                <w:tcW w:w="688" w:type="dxa"/>
                <w:tcBorders>
                  <w:right w:val="single" w:sz="4" w:space="0" w:color="auto"/>
                </w:tcBorders>
              </w:tcPr>
            </w:tcPrChange>
          </w:tcPr>
          <w:p w14:paraId="23CE262A" w14:textId="77777777" w:rsidR="00483826" w:rsidRPr="004E64DB" w:rsidRDefault="00483826" w:rsidP="0048382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/>
              </w:rPr>
              <w:t>11</w:t>
            </w:r>
          </w:p>
        </w:tc>
        <w:tc>
          <w:tcPr>
            <w:tcW w:w="729" w:type="dxa"/>
            <w:tcBorders>
              <w:right w:val="single" w:sz="4" w:space="0" w:color="auto"/>
            </w:tcBorders>
            <w:tcPrChange w:id="242" w:author="zcj" w:date="2018-02-08T17:12:00Z">
              <w:tcPr>
                <w:tcW w:w="446" w:type="dxa"/>
                <w:gridSpan w:val="2"/>
                <w:tcBorders>
                  <w:right w:val="single" w:sz="4" w:space="0" w:color="auto"/>
                </w:tcBorders>
              </w:tcPr>
            </w:tcPrChange>
          </w:tcPr>
          <w:p w14:paraId="64F4DFA6" w14:textId="4A22D331" w:rsidR="00483826" w:rsidRPr="004E64DB" w:rsidRDefault="00047E71" w:rsidP="00483826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ins w:id="243" w:author="zcj" w:date="2018-02-08T17:11:00Z">
              <w:r>
                <w:rPr>
                  <w:rFonts w:asciiTheme="minorEastAsia" w:eastAsiaTheme="minorEastAsia" w:hAnsiTheme="minorEastAsia" w:hint="eastAsia"/>
                </w:rPr>
                <w:t>6</w:t>
              </w:r>
            </w:ins>
          </w:p>
        </w:tc>
      </w:tr>
    </w:tbl>
    <w:p w14:paraId="6F590FAD" w14:textId="77777777" w:rsidR="00BC56F3" w:rsidRPr="004E64DB" w:rsidRDefault="00BC56F3" w:rsidP="002D1144">
      <w:pPr>
        <w:ind w:firstLine="0"/>
        <w:jc w:val="left"/>
        <w:rPr>
          <w:rFonts w:asciiTheme="minorEastAsia" w:eastAsiaTheme="minorEastAsia" w:hAnsiTheme="minorEastAsia"/>
        </w:rPr>
      </w:pPr>
    </w:p>
    <w:p w14:paraId="46BB5ABB" w14:textId="77777777" w:rsidR="00BC56F3" w:rsidRPr="004E64DB" w:rsidRDefault="00BC56F3" w:rsidP="008F1525">
      <w:pPr>
        <w:pStyle w:val="aa"/>
        <w:numPr>
          <w:ilvl w:val="0"/>
          <w:numId w:val="44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卫星数</w:t>
      </w:r>
      <w:r w:rsidRPr="004E64DB">
        <w:rPr>
          <w:rFonts w:asciiTheme="minorEastAsia" w:eastAsiaTheme="minorEastAsia" w:hAnsiTheme="minorEastAsia"/>
        </w:rPr>
        <w:t>：定位的卫星数。</w:t>
      </w:r>
    </w:p>
    <w:p w14:paraId="1C948D94" w14:textId="77777777" w:rsidR="00BC56F3" w:rsidRPr="004E64DB" w:rsidRDefault="00BC56F3" w:rsidP="008F1525">
      <w:pPr>
        <w:pStyle w:val="aa"/>
        <w:numPr>
          <w:ilvl w:val="0"/>
          <w:numId w:val="44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经纬度</w:t>
      </w:r>
      <w:r w:rsidRPr="004E64DB">
        <w:rPr>
          <w:rFonts w:asciiTheme="minorEastAsia" w:eastAsiaTheme="minorEastAsia" w:hAnsiTheme="minorEastAsia"/>
        </w:rPr>
        <w:t>：</w:t>
      </w:r>
      <w:r w:rsidRPr="004E64DB">
        <w:rPr>
          <w:rFonts w:asciiTheme="minorEastAsia" w:eastAsiaTheme="minorEastAsia" w:hAnsiTheme="minorEastAsia" w:hint="eastAsia"/>
        </w:rPr>
        <w:t>带</w:t>
      </w:r>
      <w:r w:rsidRPr="004E64DB">
        <w:rPr>
          <w:rFonts w:asciiTheme="minorEastAsia" w:eastAsiaTheme="minorEastAsia" w:hAnsiTheme="minorEastAsia"/>
        </w:rPr>
        <w:t xml:space="preserve">正负号的字符串表示，比如-22.4862 </w:t>
      </w:r>
      <w:r w:rsidRPr="004E64DB">
        <w:rPr>
          <w:rFonts w:asciiTheme="minorEastAsia" w:eastAsiaTheme="minorEastAsia" w:hAnsiTheme="minorEastAsia" w:hint="eastAsia"/>
        </w:rPr>
        <w:t>和</w:t>
      </w:r>
      <w:r w:rsidRPr="004E64DB">
        <w:rPr>
          <w:rFonts w:asciiTheme="minorEastAsia" w:eastAsiaTheme="minorEastAsia" w:hAnsiTheme="minorEastAsia"/>
        </w:rPr>
        <w:t>114.4981</w:t>
      </w:r>
      <w:r w:rsidRPr="004E64DB">
        <w:rPr>
          <w:rFonts w:asciiTheme="minorEastAsia" w:eastAsiaTheme="minorEastAsia" w:hAnsiTheme="minorEastAsia" w:hint="eastAsia"/>
        </w:rPr>
        <w:t>，</w:t>
      </w:r>
      <w:r w:rsidRPr="004E64DB">
        <w:rPr>
          <w:rFonts w:asciiTheme="minorEastAsia" w:eastAsiaTheme="minorEastAsia" w:hAnsiTheme="minorEastAsia"/>
        </w:rPr>
        <w:t>规格</w:t>
      </w:r>
      <w:r w:rsidRPr="004E64DB">
        <w:rPr>
          <w:rFonts w:asciiTheme="minorEastAsia" w:eastAsiaTheme="minorEastAsia" w:hAnsiTheme="minorEastAsia" w:hint="eastAsia"/>
        </w:rPr>
        <w:t>长度</w:t>
      </w:r>
      <w:r w:rsidRPr="004E64DB">
        <w:rPr>
          <w:rFonts w:asciiTheme="minorEastAsia" w:eastAsiaTheme="minorEastAsia" w:hAnsiTheme="minorEastAsia"/>
        </w:rPr>
        <w:t>为11</w:t>
      </w:r>
      <w:r w:rsidRPr="004E64DB">
        <w:rPr>
          <w:rFonts w:asciiTheme="minorEastAsia" w:eastAsiaTheme="minorEastAsia" w:hAnsiTheme="minorEastAsia" w:hint="eastAsia"/>
        </w:rPr>
        <w:t>，</w:t>
      </w:r>
      <w:r w:rsidRPr="004E64DB">
        <w:rPr>
          <w:rFonts w:asciiTheme="minorEastAsia" w:eastAsiaTheme="minorEastAsia" w:hAnsiTheme="minorEastAsia"/>
        </w:rPr>
        <w:t>支持小数点后面5位。</w:t>
      </w:r>
    </w:p>
    <w:p w14:paraId="0A0831D9" w14:textId="77777777" w:rsidR="00BC56F3" w:rsidRDefault="00BC56F3" w:rsidP="008F1525">
      <w:pPr>
        <w:pStyle w:val="aa"/>
        <w:numPr>
          <w:ilvl w:val="0"/>
          <w:numId w:val="44"/>
        </w:numPr>
        <w:spacing w:line="240" w:lineRule="auto"/>
        <w:ind w:firstLineChars="0"/>
        <w:jc w:val="left"/>
        <w:rPr>
          <w:ins w:id="244" w:author="zcj" w:date="2018-02-08T17:09:00Z"/>
          <w:rFonts w:asciiTheme="minorEastAsia" w:eastAsiaTheme="minorEastAsia" w:hAnsiTheme="minorEastAsia"/>
          <w:color w:val="FF0000"/>
        </w:rPr>
      </w:pPr>
      <w:r w:rsidRPr="004E64DB">
        <w:rPr>
          <w:rFonts w:asciiTheme="minorEastAsia" w:eastAsiaTheme="minorEastAsia" w:hAnsiTheme="minorEastAsia" w:hint="eastAsia"/>
          <w:color w:val="FF0000"/>
        </w:rPr>
        <w:t>电压</w:t>
      </w:r>
      <w:r w:rsidRPr="004E64DB">
        <w:rPr>
          <w:rFonts w:asciiTheme="minorEastAsia" w:eastAsiaTheme="minorEastAsia" w:hAnsiTheme="minorEastAsia"/>
          <w:color w:val="FF0000"/>
        </w:rPr>
        <w:t>：设备的电压</w:t>
      </w:r>
      <w:r w:rsidRPr="004E64DB">
        <w:rPr>
          <w:rFonts w:asciiTheme="minorEastAsia" w:eastAsiaTheme="minorEastAsia" w:hAnsiTheme="minorEastAsia" w:hint="eastAsia"/>
          <w:color w:val="FF0000"/>
        </w:rPr>
        <w:t>，mv表示</w:t>
      </w:r>
      <w:r w:rsidRPr="004E64DB">
        <w:rPr>
          <w:rFonts w:asciiTheme="minorEastAsia" w:eastAsiaTheme="minorEastAsia" w:hAnsiTheme="minorEastAsia"/>
          <w:color w:val="FF0000"/>
        </w:rPr>
        <w:t>，比如0x1234 =4660，</w:t>
      </w:r>
      <w:r w:rsidRPr="004E64DB">
        <w:rPr>
          <w:rFonts w:asciiTheme="minorEastAsia" w:eastAsiaTheme="minorEastAsia" w:hAnsiTheme="minorEastAsia" w:hint="eastAsia"/>
          <w:color w:val="FF0000"/>
        </w:rPr>
        <w:t>表示</w:t>
      </w:r>
      <w:r w:rsidRPr="004E64DB">
        <w:rPr>
          <w:rFonts w:asciiTheme="minorEastAsia" w:eastAsiaTheme="minorEastAsia" w:hAnsiTheme="minorEastAsia"/>
          <w:color w:val="FF0000"/>
        </w:rPr>
        <w:t>4.66V</w:t>
      </w:r>
    </w:p>
    <w:p w14:paraId="1E1D837C" w14:textId="67EA2791" w:rsidR="00A41EBA" w:rsidRPr="00047E71" w:rsidRDefault="00A41EBA" w:rsidP="008F1525">
      <w:pPr>
        <w:pStyle w:val="aa"/>
        <w:numPr>
          <w:ilvl w:val="0"/>
          <w:numId w:val="44"/>
        </w:numPr>
        <w:spacing w:line="240" w:lineRule="auto"/>
        <w:ind w:firstLineChars="0"/>
        <w:jc w:val="left"/>
        <w:rPr>
          <w:rFonts w:asciiTheme="minorEastAsia" w:eastAsiaTheme="minorEastAsia" w:hAnsiTheme="minorEastAsia"/>
          <w:rPrChange w:id="245" w:author="zcj" w:date="2018-02-08T17:10:00Z">
            <w:rPr>
              <w:rFonts w:asciiTheme="minorEastAsia" w:eastAsiaTheme="minorEastAsia" w:hAnsiTheme="minorEastAsia"/>
              <w:color w:val="FF0000"/>
            </w:rPr>
          </w:rPrChange>
        </w:rPr>
      </w:pPr>
      <w:ins w:id="246" w:author="zcj" w:date="2018-02-08T17:09:00Z">
        <w:r w:rsidRPr="00047E71">
          <w:rPr>
            <w:rFonts w:asciiTheme="minorEastAsia" w:eastAsiaTheme="minorEastAsia" w:hAnsiTheme="minorEastAsia" w:hint="eastAsia"/>
            <w:rPrChange w:id="247" w:author="zcj" w:date="2018-02-08T17:10:00Z">
              <w:rPr>
                <w:rFonts w:asciiTheme="minorEastAsia" w:eastAsiaTheme="minorEastAsia" w:hAnsiTheme="minorEastAsia" w:hint="eastAsia"/>
                <w:color w:val="FF0000"/>
              </w:rPr>
            </w:rPrChange>
          </w:rPr>
          <w:t>时间</w:t>
        </w:r>
        <w:r w:rsidRPr="00047E71">
          <w:rPr>
            <w:rFonts w:asciiTheme="minorEastAsia" w:eastAsiaTheme="minorEastAsia" w:hAnsiTheme="minorEastAsia"/>
            <w:rPrChange w:id="248" w:author="zcj" w:date="2018-02-08T17:10:00Z">
              <w:rPr>
                <w:rFonts w:asciiTheme="minorEastAsia" w:eastAsiaTheme="minorEastAsia" w:hAnsiTheme="minorEastAsia"/>
                <w:color w:val="FF0000"/>
              </w:rPr>
            </w:rPrChange>
          </w:rPr>
          <w:t>:</w:t>
        </w:r>
      </w:ins>
      <w:ins w:id="249" w:author="zcj" w:date="2018-02-08T17:10:00Z">
        <w:r w:rsidR="00047E71" w:rsidRPr="00047E71">
          <w:rPr>
            <w:rFonts w:asciiTheme="minorEastAsia" w:eastAsiaTheme="minorEastAsia" w:hAnsiTheme="minorEastAsia"/>
            <w:rPrChange w:id="250" w:author="zcj" w:date="2018-02-08T17:10:00Z">
              <w:rPr>
                <w:rFonts w:asciiTheme="minorEastAsia" w:eastAsiaTheme="minorEastAsia" w:hAnsiTheme="minorEastAsia"/>
                <w:color w:val="FF0000"/>
              </w:rPr>
            </w:rPrChange>
          </w:rPr>
          <w:t xml:space="preserve"> </w:t>
        </w:r>
        <w:r w:rsidRPr="00047E71">
          <w:rPr>
            <w:rFonts w:asciiTheme="minorEastAsia" w:eastAsiaTheme="minorEastAsia" w:hAnsiTheme="minorEastAsia" w:hint="eastAsia"/>
            <w:rPrChange w:id="251" w:author="zcj" w:date="2018-02-08T17:10:00Z">
              <w:rPr>
                <w:rFonts w:asciiTheme="minorEastAsia" w:eastAsiaTheme="minorEastAsia" w:hAnsiTheme="minorEastAsia" w:hint="eastAsia"/>
                <w:color w:val="FF0000"/>
              </w:rPr>
            </w:rPrChange>
          </w:rPr>
          <w:t>每一个</w:t>
        </w:r>
        <w:r w:rsidRPr="00047E71">
          <w:rPr>
            <w:rFonts w:asciiTheme="minorEastAsia" w:eastAsiaTheme="minorEastAsia" w:hAnsiTheme="minorEastAsia"/>
            <w:rPrChange w:id="252" w:author="zcj" w:date="2018-02-08T17:10:00Z">
              <w:rPr>
                <w:rFonts w:asciiTheme="minorEastAsia" w:eastAsiaTheme="minorEastAsia" w:hAnsiTheme="minorEastAsia"/>
                <w:color w:val="FF0000"/>
              </w:rPr>
            </w:rPrChange>
          </w:rPr>
          <w:t>经纬度</w:t>
        </w:r>
        <w:r w:rsidRPr="00047E71">
          <w:rPr>
            <w:rFonts w:asciiTheme="minorEastAsia" w:eastAsiaTheme="minorEastAsia" w:hAnsiTheme="minorEastAsia" w:hint="eastAsia"/>
            <w:rPrChange w:id="253" w:author="zcj" w:date="2018-02-08T17:10:00Z">
              <w:rPr>
                <w:rFonts w:asciiTheme="minorEastAsia" w:eastAsiaTheme="minorEastAsia" w:hAnsiTheme="minorEastAsia" w:hint="eastAsia"/>
                <w:color w:val="FF0000"/>
              </w:rPr>
            </w:rPrChange>
          </w:rPr>
          <w:t>定位</w:t>
        </w:r>
        <w:r w:rsidRPr="00047E71">
          <w:rPr>
            <w:rFonts w:asciiTheme="minorEastAsia" w:eastAsiaTheme="minorEastAsia" w:hAnsiTheme="minorEastAsia"/>
            <w:rPrChange w:id="254" w:author="zcj" w:date="2018-02-08T17:10:00Z">
              <w:rPr>
                <w:rFonts w:asciiTheme="minorEastAsia" w:eastAsiaTheme="minorEastAsia" w:hAnsiTheme="minorEastAsia"/>
                <w:color w:val="FF0000"/>
              </w:rPr>
            </w:rPrChange>
          </w:rPr>
          <w:t>时的时间</w:t>
        </w:r>
      </w:ins>
      <w:ins w:id="255" w:author="zcj" w:date="2018-02-08T17:12:00Z">
        <w:r w:rsidR="00047E71">
          <w:rPr>
            <w:rFonts w:asciiTheme="minorEastAsia" w:eastAsiaTheme="minorEastAsia" w:hAnsiTheme="minorEastAsia" w:hint="eastAsia"/>
          </w:rPr>
          <w:t>，</w:t>
        </w:r>
        <w:r w:rsidR="00047E71">
          <w:rPr>
            <w:rFonts w:asciiTheme="minorEastAsia" w:eastAsiaTheme="minorEastAsia" w:hAnsiTheme="minorEastAsia"/>
          </w:rPr>
          <w:t>年月</w:t>
        </w:r>
        <w:r w:rsidR="00047E71">
          <w:rPr>
            <w:rFonts w:asciiTheme="minorEastAsia" w:eastAsiaTheme="minorEastAsia" w:hAnsiTheme="minorEastAsia" w:hint="eastAsia"/>
          </w:rPr>
          <w:t>日</w:t>
        </w:r>
        <w:r w:rsidR="00047E71">
          <w:rPr>
            <w:rFonts w:asciiTheme="minorEastAsia" w:eastAsiaTheme="minorEastAsia" w:hAnsiTheme="minorEastAsia"/>
          </w:rPr>
          <w:t>时分秒</w:t>
        </w:r>
      </w:ins>
    </w:p>
    <w:p w14:paraId="776D0574" w14:textId="77777777" w:rsidR="00BC56F3" w:rsidRPr="004E64DB" w:rsidRDefault="00BC56F3" w:rsidP="008F1525">
      <w:pPr>
        <w:pStyle w:val="aa"/>
        <w:numPr>
          <w:ilvl w:val="0"/>
          <w:numId w:val="44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响应：</w:t>
      </w:r>
    </w:p>
    <w:p w14:paraId="60F9F9CB" w14:textId="194467C6" w:rsidR="00BC2BA4" w:rsidRDefault="00093377" w:rsidP="00BC2BA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0</w:t>
      </w:r>
      <w:r>
        <w:rPr>
          <w:rFonts w:asciiTheme="minorEastAsia" w:eastAsiaTheme="minorEastAsia" w:hAnsiTheme="minorEastAsia"/>
        </w:rPr>
        <w:t>：</w:t>
      </w:r>
      <w:r w:rsidR="00BC2BA4">
        <w:rPr>
          <w:rFonts w:asciiTheme="minorEastAsia" w:eastAsiaTheme="minorEastAsia" w:hAnsiTheme="minorEastAsia" w:hint="eastAsia"/>
        </w:rPr>
        <w:t>成功：O</w:t>
      </w:r>
      <w:r w:rsidR="00BC2BA4">
        <w:rPr>
          <w:rFonts w:asciiTheme="minorEastAsia" w:eastAsiaTheme="minorEastAsia" w:hAnsiTheme="minorEastAsia"/>
        </w:rPr>
        <w:t>K</w:t>
      </w:r>
    </w:p>
    <w:p w14:paraId="00BA5F57" w14:textId="4E951236" w:rsidR="00093377" w:rsidRDefault="00093377" w:rsidP="00BC2BA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1：有配置，内容为</w:t>
      </w:r>
      <w:r>
        <w:rPr>
          <w:rFonts w:asciiTheme="minorEastAsia" w:eastAsiaTheme="minorEastAsia" w:hAnsiTheme="minorEastAsia" w:hint="eastAsia"/>
        </w:rPr>
        <w:t>空</w:t>
      </w:r>
    </w:p>
    <w:p w14:paraId="70F0CCCA" w14:textId="30A45DEB" w:rsidR="00BC2BA4" w:rsidRDefault="00093377" w:rsidP="00BC2BA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2：</w:t>
      </w:r>
      <w:r w:rsidR="00BC2BA4">
        <w:rPr>
          <w:rFonts w:asciiTheme="minorEastAsia" w:eastAsiaTheme="minorEastAsia" w:hAnsiTheme="minorEastAsia" w:hint="eastAsia"/>
        </w:rPr>
        <w:t>失败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内容为</w:t>
      </w:r>
      <w:r w:rsidR="00BC2BA4">
        <w:rPr>
          <w:rFonts w:asciiTheme="minorEastAsia" w:eastAsiaTheme="minorEastAsia" w:hAnsiTheme="minorEastAsia"/>
        </w:rPr>
        <w:t>具体错误描述</w:t>
      </w:r>
    </w:p>
    <w:p w14:paraId="4CC85292" w14:textId="77777777" w:rsidR="00BC56F3" w:rsidRPr="004E64DB" w:rsidRDefault="00BC56F3" w:rsidP="008F1525">
      <w:pPr>
        <w:pStyle w:val="aa"/>
        <w:numPr>
          <w:ilvl w:val="0"/>
          <w:numId w:val="44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协议</w:t>
      </w:r>
      <w:r w:rsidRPr="004E64DB">
        <w:rPr>
          <w:rFonts w:asciiTheme="minorEastAsia" w:eastAsiaTheme="minorEastAsia" w:hAnsiTheme="minorEastAsia"/>
        </w:rPr>
        <w:t>样例</w:t>
      </w:r>
      <w:r w:rsidRPr="004E64DB">
        <w:rPr>
          <w:rFonts w:asciiTheme="minorEastAsia" w:eastAsiaTheme="minorEastAsia" w:hAnsiTheme="minorEastAsia" w:hint="eastAsia"/>
        </w:rPr>
        <w:t>：</w:t>
      </w:r>
    </w:p>
    <w:p w14:paraId="3C1489AD" w14:textId="77777777" w:rsidR="00BC56F3" w:rsidRPr="004E64DB" w:rsidRDefault="00BC56F3" w:rsidP="008F1525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/>
        </w:rPr>
        <w:t>R</w:t>
      </w:r>
      <w:r w:rsidRPr="004E64DB">
        <w:rPr>
          <w:rFonts w:asciiTheme="minorEastAsia" w:eastAsiaTheme="minorEastAsia" w:hAnsiTheme="minorEastAsia" w:hint="eastAsia"/>
        </w:rPr>
        <w:t>eq：</w:t>
      </w:r>
    </w:p>
    <w:p w14:paraId="7AF27521" w14:textId="77777777" w:rsidR="007D2757" w:rsidRPr="00024A7F" w:rsidRDefault="00BC56F3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/>
        </w:rPr>
        <w:t>R</w:t>
      </w:r>
      <w:r w:rsidRPr="004E64DB">
        <w:rPr>
          <w:rFonts w:asciiTheme="minorEastAsia" w:eastAsiaTheme="minorEastAsia" w:hAnsiTheme="minorEastAsia" w:hint="eastAsia"/>
        </w:rPr>
        <w:t>sp：</w:t>
      </w:r>
    </w:p>
    <w:p w14:paraId="42847789" w14:textId="77777777" w:rsidR="007D2757" w:rsidRPr="00673EC3" w:rsidRDefault="007D2757" w:rsidP="002D1144">
      <w:pPr>
        <w:ind w:firstLine="0"/>
        <w:jc w:val="left"/>
        <w:rPr>
          <w:rFonts w:asciiTheme="minorEastAsia" w:eastAsiaTheme="minorEastAsia" w:hAnsiTheme="minorEastAsia"/>
        </w:rPr>
      </w:pPr>
    </w:p>
    <w:p w14:paraId="6EEAA90B" w14:textId="6190DD81" w:rsidR="00443002" w:rsidRPr="004E64DB" w:rsidRDefault="00443002">
      <w:pPr>
        <w:pStyle w:val="20"/>
        <w:numPr>
          <w:ilvl w:val="1"/>
          <w:numId w:val="59"/>
        </w:numPr>
        <w:jc w:val="left"/>
        <w:rPr>
          <w:rFonts w:asciiTheme="minorEastAsia" w:eastAsiaTheme="minorEastAsia" w:hAnsiTheme="minorEastAsia"/>
        </w:rPr>
        <w:pPrChange w:id="256" w:author="zcj" w:date="2018-03-07T21:26:00Z">
          <w:pPr>
            <w:pStyle w:val="20"/>
            <w:jc w:val="left"/>
          </w:pPr>
        </w:pPrChange>
      </w:pPr>
      <w:bookmarkStart w:id="257" w:name="_Toc505800401"/>
      <w:del w:id="258" w:author="zcj" w:date="2018-03-07T21:24:00Z">
        <w:r w:rsidRPr="004E64DB" w:rsidDel="008A1C54">
          <w:rPr>
            <w:rFonts w:asciiTheme="minorEastAsia" w:eastAsiaTheme="minorEastAsia" w:hAnsiTheme="minorEastAsia" w:hint="eastAsia"/>
          </w:rPr>
          <w:delText>5</w:delText>
        </w:r>
        <w:r w:rsidRPr="004E64DB" w:rsidDel="008A1C54">
          <w:rPr>
            <w:rFonts w:asciiTheme="minorEastAsia" w:eastAsiaTheme="minorEastAsia" w:hAnsiTheme="minorEastAsia"/>
          </w:rPr>
          <w:delText>.5</w:delText>
        </w:r>
      </w:del>
      <w:r w:rsidR="006E26E8" w:rsidRPr="004E64DB">
        <w:rPr>
          <w:rFonts w:asciiTheme="minorEastAsia" w:eastAsiaTheme="minorEastAsia" w:hAnsiTheme="minorEastAsia" w:hint="eastAsia"/>
        </w:rPr>
        <w:t>配置</w:t>
      </w:r>
      <w:r w:rsidR="00345B0B" w:rsidRPr="004E64DB">
        <w:rPr>
          <w:rFonts w:asciiTheme="minorEastAsia" w:eastAsiaTheme="minorEastAsia" w:hAnsiTheme="minorEastAsia" w:hint="eastAsia"/>
        </w:rPr>
        <w:t>查询</w:t>
      </w:r>
      <w:r w:rsidR="006E26E8" w:rsidRPr="004E64DB">
        <w:rPr>
          <w:rFonts w:asciiTheme="minorEastAsia" w:eastAsiaTheme="minorEastAsia" w:hAnsiTheme="minorEastAsia"/>
        </w:rPr>
        <w:t>包</w:t>
      </w:r>
      <w:r w:rsidR="00345B0B" w:rsidRPr="004E64DB">
        <w:rPr>
          <w:rFonts w:asciiTheme="minorEastAsia" w:eastAsiaTheme="minorEastAsia" w:hAnsiTheme="minorEastAsia" w:hint="eastAsia"/>
        </w:rPr>
        <w:t>(0x</w:t>
      </w:r>
      <w:r w:rsidR="00345B0B" w:rsidRPr="004E64DB">
        <w:rPr>
          <w:rFonts w:asciiTheme="minorEastAsia" w:eastAsiaTheme="minorEastAsia" w:hAnsiTheme="minorEastAsia"/>
        </w:rPr>
        <w:t>0601</w:t>
      </w:r>
      <w:r w:rsidR="00345B0B" w:rsidRPr="004E64DB">
        <w:rPr>
          <w:rFonts w:asciiTheme="minorEastAsia" w:eastAsiaTheme="minorEastAsia" w:hAnsiTheme="minorEastAsia" w:hint="eastAsia"/>
        </w:rPr>
        <w:t>)</w:t>
      </w:r>
      <w:bookmarkEnd w:id="257"/>
    </w:p>
    <w:p w14:paraId="3B6408E0" w14:textId="77777777" w:rsidR="00443002" w:rsidRPr="004E64DB" w:rsidRDefault="00443002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  <w:lang w:eastAsia="zh-TW"/>
        </w:rPr>
      </w:pPr>
      <w:r w:rsidRPr="004E64DB">
        <w:rPr>
          <w:rFonts w:asciiTheme="minorEastAsia" w:eastAsiaTheme="minorEastAsia" w:hAnsiTheme="minorEastAsia" w:hint="eastAsia"/>
          <w:lang w:eastAsia="zh-TW"/>
        </w:rPr>
        <w:t>「使用情境」</w:t>
      </w:r>
    </w:p>
    <w:p w14:paraId="07B55936" w14:textId="77777777" w:rsidR="00345B0B" w:rsidRPr="002D1144" w:rsidRDefault="00345B0B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需要更新</w:t>
      </w:r>
      <w:r w:rsidRPr="004E64DB">
        <w:rPr>
          <w:rFonts w:asciiTheme="minorEastAsia" w:eastAsiaTheme="minorEastAsia" w:hAnsiTheme="minorEastAsia"/>
        </w:rPr>
        <w:t>配置时，主动向服务器发送，如果服务器有配置数据</w:t>
      </w:r>
      <w:r w:rsidRPr="004E64DB">
        <w:rPr>
          <w:rFonts w:asciiTheme="minorEastAsia" w:eastAsiaTheme="minorEastAsia" w:hAnsiTheme="minorEastAsia" w:hint="eastAsia"/>
        </w:rPr>
        <w:t>，</w:t>
      </w:r>
      <w:r w:rsidRPr="004E64DB">
        <w:rPr>
          <w:rFonts w:asciiTheme="minorEastAsia" w:eastAsiaTheme="minorEastAsia" w:hAnsiTheme="minorEastAsia"/>
        </w:rPr>
        <w:t>则</w:t>
      </w:r>
      <w:r w:rsidRPr="004E64DB">
        <w:rPr>
          <w:rFonts w:asciiTheme="minorEastAsia" w:eastAsiaTheme="minorEastAsia" w:hAnsiTheme="minorEastAsia" w:hint="eastAsia"/>
        </w:rPr>
        <w:t>在</w:t>
      </w:r>
      <w:r w:rsidRPr="004E64DB">
        <w:rPr>
          <w:rFonts w:asciiTheme="minorEastAsia" w:eastAsiaTheme="minorEastAsia" w:hAnsiTheme="minorEastAsia"/>
        </w:rPr>
        <w:t>回复中下发配置数据。</w:t>
      </w:r>
    </w:p>
    <w:p w14:paraId="532C2C4E" w14:textId="77777777" w:rsidR="00443002" w:rsidRPr="00D1427D" w:rsidRDefault="00345B0B" w:rsidP="008F1525">
      <w:pPr>
        <w:pStyle w:val="aa"/>
        <w:numPr>
          <w:ilvl w:val="0"/>
          <w:numId w:val="45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D1427D">
        <w:rPr>
          <w:rFonts w:asciiTheme="minorEastAsia" w:eastAsiaTheme="minorEastAsia" w:hAnsiTheme="minorEastAsia" w:hint="eastAsia"/>
        </w:rPr>
        <w:t>请求</w:t>
      </w:r>
      <w:r w:rsidR="00443002" w:rsidRPr="00D1427D">
        <w:rPr>
          <w:rFonts w:asciiTheme="minorEastAsia" w:eastAsiaTheme="minorEastAsia" w:hAnsiTheme="minorEastAsia" w:hint="eastAsia"/>
        </w:rPr>
        <w:t>包内容</w:t>
      </w:r>
      <w:r w:rsidR="00443002" w:rsidRPr="00D1427D">
        <w:rPr>
          <w:rFonts w:asciiTheme="minorEastAsia" w:eastAsiaTheme="minorEastAsia" w:hAnsiTheme="minorEastAsia"/>
        </w:rPr>
        <w:t>：</w:t>
      </w:r>
    </w:p>
    <w:p w14:paraId="60AC954F" w14:textId="77777777" w:rsidR="004077F8" w:rsidRPr="004E64DB" w:rsidRDefault="004077F8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空</w:t>
      </w:r>
    </w:p>
    <w:p w14:paraId="57E8E3E5" w14:textId="77777777" w:rsidR="00443002" w:rsidRPr="004E64DB" w:rsidRDefault="00443002" w:rsidP="008F1525">
      <w:pPr>
        <w:pStyle w:val="aa"/>
        <w:numPr>
          <w:ilvl w:val="0"/>
          <w:numId w:val="45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响应：</w:t>
      </w:r>
    </w:p>
    <w:p w14:paraId="1C7BAD1F" w14:textId="77777777" w:rsidR="00443002" w:rsidRPr="004E64DB" w:rsidRDefault="00B73E1F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响应包</w:t>
      </w:r>
      <w:r w:rsidRPr="004E64DB">
        <w:rPr>
          <w:rFonts w:asciiTheme="minorEastAsia" w:eastAsiaTheme="minorEastAsia" w:hAnsiTheme="minorEastAsia"/>
        </w:rPr>
        <w:t>格式</w:t>
      </w:r>
      <w:r w:rsidR="00075990">
        <w:rPr>
          <w:rFonts w:asciiTheme="minorEastAsia" w:eastAsiaTheme="minorEastAsia" w:hAnsiTheme="minorEastAsia" w:hint="eastAsia"/>
        </w:rPr>
        <w:t>：</w:t>
      </w:r>
    </w:p>
    <w:tbl>
      <w:tblPr>
        <w:tblW w:w="5296" w:type="dxa"/>
        <w:tblInd w:w="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992"/>
        <w:gridCol w:w="1701"/>
        <w:gridCol w:w="1701"/>
      </w:tblGrid>
      <w:tr w:rsidR="004077F8" w:rsidRPr="004E64DB" w14:paraId="0B5D8491" w14:textId="77777777" w:rsidTr="002D1144">
        <w:trPr>
          <w:trHeight w:val="526"/>
        </w:trPr>
        <w:tc>
          <w:tcPr>
            <w:tcW w:w="902" w:type="dxa"/>
            <w:shd w:val="clear" w:color="auto" w:fill="A6A6A6"/>
          </w:tcPr>
          <w:p w14:paraId="4FAD4B70" w14:textId="77777777" w:rsidR="004077F8" w:rsidRPr="004E64DB" w:rsidRDefault="004077F8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lastRenderedPageBreak/>
              <w:t>字段</w:t>
            </w:r>
          </w:p>
        </w:tc>
        <w:tc>
          <w:tcPr>
            <w:tcW w:w="992" w:type="dxa"/>
          </w:tcPr>
          <w:p w14:paraId="4633E4F9" w14:textId="77777777" w:rsidR="004077F8" w:rsidRPr="004E64DB" w:rsidRDefault="004077F8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响应码</w:t>
            </w:r>
          </w:p>
        </w:tc>
        <w:tc>
          <w:tcPr>
            <w:tcW w:w="1701" w:type="dxa"/>
          </w:tcPr>
          <w:p w14:paraId="4FE403C4" w14:textId="77777777" w:rsidR="004077F8" w:rsidRPr="004E64DB" w:rsidRDefault="004077F8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响应</w:t>
            </w:r>
            <w:r w:rsidRPr="004E64DB">
              <w:rPr>
                <w:rFonts w:asciiTheme="minorEastAsia" w:eastAsiaTheme="minorEastAsia" w:hAnsiTheme="minorEastAsia"/>
              </w:rPr>
              <w:t>内容</w:t>
            </w:r>
            <w:r w:rsidRPr="004E64DB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1701" w:type="dxa"/>
          </w:tcPr>
          <w:p w14:paraId="797151D6" w14:textId="77777777" w:rsidR="004077F8" w:rsidRPr="004E64DB" w:rsidRDefault="004077F8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响应内容</w:t>
            </w:r>
          </w:p>
        </w:tc>
      </w:tr>
      <w:tr w:rsidR="004077F8" w:rsidRPr="004E64DB" w14:paraId="09D77BC5" w14:textId="77777777" w:rsidTr="002D1144">
        <w:trPr>
          <w:trHeight w:val="225"/>
        </w:trPr>
        <w:tc>
          <w:tcPr>
            <w:tcW w:w="902" w:type="dxa"/>
            <w:tcBorders>
              <w:bottom w:val="single" w:sz="4" w:space="0" w:color="auto"/>
            </w:tcBorders>
            <w:shd w:val="clear" w:color="auto" w:fill="A6A6A6"/>
          </w:tcPr>
          <w:p w14:paraId="1DB3720A" w14:textId="77777777" w:rsidR="004077F8" w:rsidRPr="004E64DB" w:rsidRDefault="004077F8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82AA86D" w14:textId="77777777" w:rsidR="004077F8" w:rsidRPr="004E64DB" w:rsidRDefault="004077F8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78C1950" w14:textId="6456EF59" w:rsidR="004077F8" w:rsidRPr="004E64DB" w:rsidRDefault="006261F7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4B4095A" w14:textId="77777777" w:rsidR="004077F8" w:rsidRPr="004E64DB" w:rsidRDefault="00320F2B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N</w:t>
            </w:r>
          </w:p>
        </w:tc>
      </w:tr>
      <w:tr w:rsidR="00320F2B" w:rsidRPr="004E64DB" w14:paraId="66EEBE81" w14:textId="77777777" w:rsidTr="002D1144">
        <w:trPr>
          <w:trHeight w:val="501"/>
        </w:trPr>
        <w:tc>
          <w:tcPr>
            <w:tcW w:w="902" w:type="dxa"/>
            <w:tcBorders>
              <w:top w:val="single" w:sz="4" w:space="0" w:color="auto"/>
            </w:tcBorders>
            <w:shd w:val="clear" w:color="auto" w:fill="A6A6A6"/>
          </w:tcPr>
          <w:p w14:paraId="2AB3DF47" w14:textId="77777777" w:rsidR="00320F2B" w:rsidRPr="004E64DB" w:rsidRDefault="00320F2B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内容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1896ECC" w14:textId="77777777" w:rsidR="00320F2B" w:rsidRPr="004E64DB" w:rsidRDefault="00320F2B" w:rsidP="002D1144">
            <w:pPr>
              <w:ind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206C774E" w14:textId="77777777" w:rsidR="00320F2B" w:rsidRPr="004E64DB" w:rsidRDefault="00320F2B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/>
              </w:rPr>
              <w:t>N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C29B417" w14:textId="56CC7FFA" w:rsidR="00320F2B" w:rsidRPr="004E64DB" w:rsidRDefault="007F0D76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具体</w:t>
            </w:r>
            <w:r>
              <w:rPr>
                <w:rFonts w:asciiTheme="minorEastAsia" w:eastAsiaTheme="minorEastAsia" w:hAnsiTheme="minorEastAsia"/>
              </w:rPr>
              <w:t>内容见下表</w:t>
            </w:r>
          </w:p>
        </w:tc>
      </w:tr>
    </w:tbl>
    <w:p w14:paraId="7629032B" w14:textId="4B85C648" w:rsidR="006261F7" w:rsidRDefault="006261F7" w:rsidP="00170A2D">
      <w:pPr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响应码</w:t>
      </w:r>
      <w:r>
        <w:rPr>
          <w:rFonts w:asciiTheme="minorEastAsia" w:eastAsiaTheme="minorEastAsia" w:hAnsiTheme="minorEastAsia"/>
        </w:rPr>
        <w:t>：</w:t>
      </w:r>
    </w:p>
    <w:p w14:paraId="7E568CE8" w14:textId="6CA1A86A" w:rsidR="007F0D76" w:rsidRDefault="007F0D76" w:rsidP="007F0D76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0</w:t>
      </w:r>
      <w:r>
        <w:rPr>
          <w:rFonts w:asciiTheme="minorEastAsia" w:eastAsiaTheme="minorEastAsia" w:hAnsiTheme="minorEastAsia"/>
        </w:rPr>
        <w:t>：</w:t>
      </w:r>
      <w:r>
        <w:rPr>
          <w:rFonts w:asciiTheme="minorEastAsia" w:eastAsiaTheme="minorEastAsia" w:hAnsiTheme="minorEastAsia" w:hint="eastAsia"/>
        </w:rPr>
        <w:t>成功：</w:t>
      </w:r>
      <w:r w:rsidR="007D2A92">
        <w:rPr>
          <w:rFonts w:asciiTheme="minorEastAsia" w:eastAsiaTheme="minorEastAsia" w:hAnsiTheme="minorEastAsia" w:hint="eastAsia"/>
        </w:rPr>
        <w:t>配置</w:t>
      </w:r>
      <w:r w:rsidR="007D2A92">
        <w:rPr>
          <w:rFonts w:asciiTheme="minorEastAsia" w:eastAsiaTheme="minorEastAsia" w:hAnsiTheme="minorEastAsia"/>
        </w:rPr>
        <w:t>数据结构</w:t>
      </w:r>
    </w:p>
    <w:p w14:paraId="5968A07B" w14:textId="77777777" w:rsidR="007F0D76" w:rsidRDefault="007F0D76" w:rsidP="007F0D76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1：有配置，内容为</w:t>
      </w:r>
      <w:r>
        <w:rPr>
          <w:rFonts w:asciiTheme="minorEastAsia" w:eastAsiaTheme="minorEastAsia" w:hAnsiTheme="minorEastAsia" w:hint="eastAsia"/>
        </w:rPr>
        <w:t>空</w:t>
      </w:r>
    </w:p>
    <w:p w14:paraId="1D338693" w14:textId="233B3903" w:rsidR="006261F7" w:rsidRDefault="007F0D76" w:rsidP="007D2A92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2：</w:t>
      </w:r>
      <w:r>
        <w:rPr>
          <w:rFonts w:asciiTheme="minorEastAsia" w:eastAsiaTheme="minorEastAsia" w:hAnsiTheme="minorEastAsia" w:hint="eastAsia"/>
        </w:rPr>
        <w:t>失败，</w:t>
      </w:r>
      <w:r>
        <w:rPr>
          <w:rFonts w:asciiTheme="minorEastAsia" w:eastAsiaTheme="minorEastAsia" w:hAnsiTheme="minorEastAsia"/>
        </w:rPr>
        <w:t>内容为具体错误描述</w:t>
      </w:r>
    </w:p>
    <w:p w14:paraId="700F4748" w14:textId="464D6C29" w:rsidR="002D1144" w:rsidRDefault="00320F2B" w:rsidP="00170A2D">
      <w:pPr>
        <w:jc w:val="left"/>
        <w:rPr>
          <w:rFonts w:asciiTheme="minorEastAsia" w:eastAsiaTheme="minorEastAsia" w:hAnsiTheme="minorEastAsia"/>
        </w:rPr>
      </w:pPr>
      <w:r w:rsidRPr="002D1144">
        <w:rPr>
          <w:rFonts w:asciiTheme="minorEastAsia" w:eastAsiaTheme="minorEastAsia" w:hAnsiTheme="minorEastAsia" w:hint="eastAsia"/>
        </w:rPr>
        <w:t>响应内容</w:t>
      </w:r>
      <w:r w:rsidR="007D2A92">
        <w:rPr>
          <w:rFonts w:asciiTheme="minorEastAsia" w:eastAsiaTheme="minorEastAsia" w:hAnsiTheme="minorEastAsia" w:hint="eastAsia"/>
        </w:rPr>
        <w:t>（配置</w:t>
      </w:r>
      <w:r w:rsidR="007D2A92">
        <w:rPr>
          <w:rFonts w:asciiTheme="minorEastAsia" w:eastAsiaTheme="minorEastAsia" w:hAnsiTheme="minorEastAsia"/>
        </w:rPr>
        <w:t>数据结构）</w:t>
      </w:r>
      <w:r w:rsidR="00075990">
        <w:rPr>
          <w:rFonts w:asciiTheme="minorEastAsia" w:eastAsiaTheme="minorEastAsia" w:hAnsiTheme="minorEastAsia" w:hint="eastAsia"/>
        </w:rPr>
        <w:t>：</w:t>
      </w:r>
    </w:p>
    <w:tbl>
      <w:tblPr>
        <w:tblStyle w:val="ab"/>
        <w:tblpPr w:leftFromText="180" w:rightFromText="180" w:vertAnchor="text" w:horzAnchor="page" w:tblpX="2261" w:tblpY="38"/>
        <w:tblW w:w="5524" w:type="dxa"/>
        <w:tblLook w:val="04A0" w:firstRow="1" w:lastRow="0" w:firstColumn="1" w:lastColumn="0" w:noHBand="0" w:noVBand="1"/>
        <w:tblPrChange w:id="259" w:author="zcj" w:date="2018-03-01T11:13:00Z">
          <w:tblPr>
            <w:tblStyle w:val="ab"/>
            <w:tblpPr w:leftFromText="180" w:rightFromText="180" w:vertAnchor="text" w:horzAnchor="margin" w:tblpY="358"/>
            <w:tblW w:w="5524" w:type="dxa"/>
            <w:tblLook w:val="04A0" w:firstRow="1" w:lastRow="0" w:firstColumn="1" w:lastColumn="0" w:noHBand="0" w:noVBand="1"/>
          </w:tblPr>
        </w:tblPrChange>
      </w:tblPr>
      <w:tblGrid>
        <w:gridCol w:w="1838"/>
        <w:gridCol w:w="1985"/>
        <w:gridCol w:w="1701"/>
        <w:tblGridChange w:id="260">
          <w:tblGrid>
            <w:gridCol w:w="1838"/>
            <w:gridCol w:w="1985"/>
            <w:gridCol w:w="1701"/>
          </w:tblGrid>
        </w:tblGridChange>
      </w:tblGrid>
      <w:tr w:rsidR="008646AF" w14:paraId="1FAAF8CD" w14:textId="77777777" w:rsidTr="008646AF">
        <w:tc>
          <w:tcPr>
            <w:tcW w:w="1838" w:type="dxa"/>
            <w:tcPrChange w:id="261" w:author="zcj" w:date="2018-03-01T11:13:00Z">
              <w:tcPr>
                <w:tcW w:w="1838" w:type="dxa"/>
              </w:tcPr>
            </w:tcPrChange>
          </w:tcPr>
          <w:p w14:paraId="0C65746E" w14:textId="77777777" w:rsidR="008646AF" w:rsidRPr="004E64DB" w:rsidRDefault="008646AF" w:rsidP="008646AF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ins w:id="262" w:author="zcj" w:date="2018-02-08T18:00:00Z">
              <w:r w:rsidRPr="004E64DB">
                <w:rPr>
                  <w:rFonts w:asciiTheme="minorEastAsia" w:eastAsiaTheme="minorEastAsia" w:hAnsiTheme="minorEastAsia" w:hint="eastAsia"/>
                </w:rPr>
                <w:t>字段</w:t>
              </w:r>
            </w:ins>
          </w:p>
        </w:tc>
        <w:tc>
          <w:tcPr>
            <w:tcW w:w="1985" w:type="dxa"/>
            <w:tcPrChange w:id="263" w:author="zcj" w:date="2018-03-01T11:13:00Z">
              <w:tcPr>
                <w:tcW w:w="1985" w:type="dxa"/>
              </w:tcPr>
            </w:tcPrChange>
          </w:tcPr>
          <w:p w14:paraId="2B305C5B" w14:textId="77777777" w:rsidR="008646AF" w:rsidRDefault="008646AF" w:rsidP="008646AF">
            <w:pPr>
              <w:ind w:firstLine="0"/>
              <w:jc w:val="left"/>
              <w:rPr>
                <w:rFonts w:asciiTheme="minorEastAsia" w:eastAsiaTheme="minorEastAsia" w:hAnsiTheme="minorEastAsia"/>
              </w:rPr>
            </w:pPr>
            <w:ins w:id="264" w:author="zcj" w:date="2018-02-08T18:00:00Z">
              <w:r w:rsidRPr="004E64DB">
                <w:rPr>
                  <w:rFonts w:asciiTheme="minorEastAsia" w:eastAsiaTheme="minorEastAsia" w:hAnsiTheme="minorEastAsia" w:hint="eastAsia"/>
                </w:rPr>
                <w:t>配置类型</w:t>
              </w:r>
            </w:ins>
          </w:p>
        </w:tc>
        <w:tc>
          <w:tcPr>
            <w:tcW w:w="1701" w:type="dxa"/>
            <w:tcPrChange w:id="265" w:author="zcj" w:date="2018-03-01T11:13:00Z">
              <w:tcPr>
                <w:tcW w:w="1701" w:type="dxa"/>
              </w:tcPr>
            </w:tcPrChange>
          </w:tcPr>
          <w:p w14:paraId="7953D1F7" w14:textId="77777777" w:rsidR="008646AF" w:rsidRDefault="008646AF" w:rsidP="008646AF">
            <w:pPr>
              <w:ind w:firstLine="0"/>
              <w:jc w:val="left"/>
              <w:rPr>
                <w:rFonts w:asciiTheme="minorEastAsia" w:eastAsiaTheme="minorEastAsia" w:hAnsiTheme="minorEastAsia"/>
              </w:rPr>
            </w:pPr>
            <w:ins w:id="266" w:author="zcj" w:date="2018-02-08T18:00:00Z">
              <w:r>
                <w:rPr>
                  <w:rFonts w:asciiTheme="minorEastAsia" w:eastAsiaTheme="minorEastAsia" w:hAnsiTheme="minorEastAsia" w:hint="eastAsia"/>
                </w:rPr>
                <w:t>配置</w:t>
              </w:r>
              <w:r>
                <w:rPr>
                  <w:rFonts w:asciiTheme="minorEastAsia" w:eastAsiaTheme="minorEastAsia" w:hAnsiTheme="minorEastAsia"/>
                </w:rPr>
                <w:t>内容</w:t>
              </w:r>
            </w:ins>
          </w:p>
        </w:tc>
      </w:tr>
      <w:tr w:rsidR="008646AF" w14:paraId="7731404D" w14:textId="77777777" w:rsidTr="008646AF">
        <w:tc>
          <w:tcPr>
            <w:tcW w:w="1838" w:type="dxa"/>
            <w:tcPrChange w:id="267" w:author="zcj" w:date="2018-03-01T11:13:00Z">
              <w:tcPr>
                <w:tcW w:w="1838" w:type="dxa"/>
              </w:tcPr>
            </w:tcPrChange>
          </w:tcPr>
          <w:p w14:paraId="7D17A4EA" w14:textId="77777777" w:rsidR="008646AF" w:rsidRPr="004E64DB" w:rsidRDefault="008646AF" w:rsidP="008646AF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ins w:id="268" w:author="zcj" w:date="2018-02-08T18:00:00Z">
              <w:r w:rsidRPr="004E64DB">
                <w:rPr>
                  <w:rFonts w:asciiTheme="minorEastAsia" w:eastAsiaTheme="minorEastAsia" w:hAnsiTheme="minorEastAsia" w:hint="eastAsia"/>
                </w:rPr>
                <w:t>长度</w:t>
              </w:r>
            </w:ins>
          </w:p>
        </w:tc>
        <w:tc>
          <w:tcPr>
            <w:tcW w:w="1985" w:type="dxa"/>
            <w:tcPrChange w:id="269" w:author="zcj" w:date="2018-03-01T11:13:00Z">
              <w:tcPr>
                <w:tcW w:w="1985" w:type="dxa"/>
              </w:tcPr>
            </w:tcPrChange>
          </w:tcPr>
          <w:p w14:paraId="0F1E9A0D" w14:textId="77777777" w:rsidR="008646AF" w:rsidRDefault="008646AF" w:rsidP="008646AF">
            <w:pPr>
              <w:ind w:firstLine="0"/>
              <w:jc w:val="left"/>
              <w:rPr>
                <w:rFonts w:asciiTheme="minorEastAsia" w:eastAsiaTheme="minorEastAsia" w:hAnsiTheme="minorEastAsia"/>
              </w:rPr>
            </w:pPr>
            <w:ins w:id="270" w:author="zcj" w:date="2018-02-08T18:00:00Z">
              <w:r>
                <w:rPr>
                  <w:rFonts w:asciiTheme="minorEastAsia" w:eastAsiaTheme="minorEastAsia" w:hAnsiTheme="minorEastAsia" w:hint="eastAsia"/>
                </w:rPr>
                <w:t>1</w:t>
              </w:r>
            </w:ins>
          </w:p>
        </w:tc>
        <w:tc>
          <w:tcPr>
            <w:tcW w:w="1701" w:type="dxa"/>
            <w:tcPrChange w:id="271" w:author="zcj" w:date="2018-03-01T11:13:00Z">
              <w:tcPr>
                <w:tcW w:w="1701" w:type="dxa"/>
              </w:tcPr>
            </w:tcPrChange>
          </w:tcPr>
          <w:p w14:paraId="24088DB6" w14:textId="77777777" w:rsidR="008646AF" w:rsidRDefault="008646AF" w:rsidP="008646AF">
            <w:pPr>
              <w:ind w:firstLine="0"/>
              <w:jc w:val="left"/>
              <w:rPr>
                <w:rFonts w:asciiTheme="minorEastAsia" w:eastAsiaTheme="minorEastAsia" w:hAnsiTheme="minorEastAsia"/>
              </w:rPr>
            </w:pPr>
            <w:ins w:id="272" w:author="zcj" w:date="2018-02-08T18:00:00Z">
              <w:r>
                <w:rPr>
                  <w:rFonts w:asciiTheme="minorEastAsia" w:eastAsiaTheme="minorEastAsia" w:hAnsiTheme="minorEastAsia" w:hint="eastAsia"/>
                </w:rPr>
                <w:t>N</w:t>
              </w:r>
            </w:ins>
          </w:p>
        </w:tc>
      </w:tr>
    </w:tbl>
    <w:p w14:paraId="5DCC2592" w14:textId="77777777" w:rsidR="008646AF" w:rsidRDefault="008646AF" w:rsidP="00170A2D">
      <w:pPr>
        <w:jc w:val="left"/>
        <w:rPr>
          <w:ins w:id="273" w:author="zcj" w:date="2018-03-01T11:12:00Z"/>
          <w:rFonts w:asciiTheme="minorEastAsia" w:eastAsiaTheme="minorEastAsia" w:hAnsiTheme="minorEastAsia"/>
        </w:rPr>
      </w:pPr>
    </w:p>
    <w:p w14:paraId="66E76F62" w14:textId="77777777" w:rsidR="008646AF" w:rsidRDefault="008646AF" w:rsidP="008646AF">
      <w:pPr>
        <w:ind w:firstLine="0"/>
        <w:jc w:val="left"/>
        <w:rPr>
          <w:rFonts w:asciiTheme="minorEastAsia" w:eastAsiaTheme="minorEastAsia" w:hAnsiTheme="minorEastAsia"/>
        </w:rPr>
      </w:pPr>
    </w:p>
    <w:p w14:paraId="57A8E2F5" w14:textId="77777777" w:rsidR="008646AF" w:rsidRDefault="008646AF" w:rsidP="008646AF">
      <w:pPr>
        <w:ind w:firstLine="0"/>
        <w:jc w:val="left"/>
        <w:rPr>
          <w:rFonts w:asciiTheme="minorEastAsia" w:eastAsiaTheme="minorEastAsia" w:hAnsiTheme="minorEastAsia"/>
        </w:rPr>
      </w:pPr>
    </w:p>
    <w:p w14:paraId="1EFA1729" w14:textId="77777777" w:rsidR="007D2A92" w:rsidRDefault="007D2A92" w:rsidP="008646AF">
      <w:pPr>
        <w:ind w:firstLine="0"/>
        <w:jc w:val="left"/>
        <w:rPr>
          <w:rFonts w:asciiTheme="minorEastAsia" w:eastAsiaTheme="minorEastAsia" w:hAnsiTheme="minorEastAsia"/>
        </w:rPr>
      </w:pPr>
    </w:p>
    <w:p w14:paraId="2FFBC2D3" w14:textId="59ECF880" w:rsidR="007D2A92" w:rsidRDefault="008646AF" w:rsidP="007D2A92">
      <w:pPr>
        <w:jc w:val="left"/>
        <w:rPr>
          <w:rFonts w:asciiTheme="minorEastAsia" w:eastAsiaTheme="minorEastAsia" w:hAnsiTheme="minorEastAsia"/>
        </w:rPr>
      </w:pPr>
      <w:moveToRangeStart w:id="274" w:author="zcj" w:date="2018-03-01T11:14:00Z" w:name="move507666194"/>
      <w:ins w:id="275" w:author="zcj" w:date="2018-03-01T11:14:00Z">
        <w:r w:rsidRPr="004E64DB">
          <w:rPr>
            <w:rFonts w:asciiTheme="minorEastAsia" w:eastAsiaTheme="minorEastAsia" w:hAnsiTheme="minorEastAsia" w:hint="eastAsia"/>
          </w:rPr>
          <w:t>不同</w:t>
        </w:r>
        <w:r w:rsidRPr="004E64DB">
          <w:rPr>
            <w:rFonts w:asciiTheme="minorEastAsia" w:eastAsiaTheme="minorEastAsia" w:hAnsiTheme="minorEastAsia"/>
          </w:rPr>
          <w:t>的配置类型，表示不同的服务器下发配置数据，</w:t>
        </w:r>
        <w:r w:rsidRPr="004E64DB">
          <w:rPr>
            <w:rFonts w:asciiTheme="minorEastAsia" w:eastAsiaTheme="minorEastAsia" w:hAnsiTheme="minorEastAsia" w:hint="eastAsia"/>
          </w:rPr>
          <w:t>配置</w:t>
        </w:r>
        <w:r w:rsidRPr="004E64DB">
          <w:rPr>
            <w:rFonts w:asciiTheme="minorEastAsia" w:eastAsiaTheme="minorEastAsia" w:hAnsiTheme="minorEastAsia"/>
          </w:rPr>
          <w:t>数据编号表示</w:t>
        </w:r>
        <w:r w:rsidRPr="004E64DB">
          <w:rPr>
            <w:rFonts w:asciiTheme="minorEastAsia" w:eastAsiaTheme="minorEastAsia" w:hAnsiTheme="minorEastAsia" w:hint="eastAsia"/>
          </w:rPr>
          <w:t>如下</w:t>
        </w:r>
        <w:r w:rsidRPr="004E64DB">
          <w:rPr>
            <w:rFonts w:asciiTheme="minorEastAsia" w:eastAsiaTheme="minorEastAsia" w:hAnsiTheme="minorEastAsia"/>
          </w:rPr>
          <w:t>：</w:t>
        </w:r>
      </w:ins>
      <w:moveToRangeEnd w:id="274"/>
    </w:p>
    <w:tbl>
      <w:tblPr>
        <w:tblStyle w:val="ab"/>
        <w:tblpPr w:leftFromText="180" w:rightFromText="180" w:vertAnchor="page" w:horzAnchor="page" w:tblpX="2250" w:tblpY="6835"/>
        <w:tblW w:w="0" w:type="auto"/>
        <w:tblLook w:val="04A0" w:firstRow="1" w:lastRow="0" w:firstColumn="1" w:lastColumn="0" w:noHBand="0" w:noVBand="1"/>
        <w:tblPrChange w:id="276" w:author="zcj" w:date="2018-02-08T18:02:00Z">
          <w:tblPr>
            <w:tblStyle w:val="ab"/>
            <w:tblpPr w:leftFromText="180" w:rightFromText="180" w:vertAnchor="page" w:horzAnchor="margin" w:tblpY="6380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701"/>
        <w:gridCol w:w="3681"/>
        <w:tblGridChange w:id="277">
          <w:tblGrid>
            <w:gridCol w:w="2263"/>
            <w:gridCol w:w="4395"/>
          </w:tblGrid>
        </w:tblGridChange>
      </w:tblGrid>
      <w:tr w:rsidR="007D2A92" w14:paraId="189A8776" w14:textId="77777777" w:rsidTr="00672A67">
        <w:tc>
          <w:tcPr>
            <w:tcW w:w="1701" w:type="dxa"/>
            <w:tcPrChange w:id="278" w:author="zcj" w:date="2018-02-08T18:02:00Z">
              <w:tcPr>
                <w:tcW w:w="2263" w:type="dxa"/>
              </w:tcPr>
            </w:tcPrChange>
          </w:tcPr>
          <w:p w14:paraId="6243B9CB" w14:textId="77777777" w:rsidR="007D2A92" w:rsidRPr="004E64DB" w:rsidRDefault="007D2A92" w:rsidP="00672A67">
            <w:pPr>
              <w:ind w:firstLine="0"/>
              <w:jc w:val="left"/>
              <w:rPr>
                <w:rFonts w:asciiTheme="minorEastAsia" w:eastAsiaTheme="minorEastAsia" w:hAnsiTheme="minorEastAsia"/>
              </w:rPr>
            </w:pPr>
            <w:moveToRangeStart w:id="279" w:author="zcj" w:date="2018-02-08T18:02:00Z" w:name="move505873417"/>
            <w:ins w:id="280" w:author="zcj" w:date="2018-02-08T18:02:00Z">
              <w:r w:rsidRPr="004E64DB">
                <w:rPr>
                  <w:rFonts w:asciiTheme="minorEastAsia" w:eastAsiaTheme="minorEastAsia" w:hAnsiTheme="minorEastAsia" w:hint="eastAsia"/>
                </w:rPr>
                <w:t>配置</w:t>
              </w:r>
              <w:r w:rsidRPr="004E64DB">
                <w:rPr>
                  <w:rFonts w:asciiTheme="minorEastAsia" w:eastAsiaTheme="minorEastAsia" w:hAnsiTheme="minorEastAsia"/>
                </w:rPr>
                <w:t>类型</w:t>
              </w:r>
            </w:ins>
          </w:p>
        </w:tc>
        <w:tc>
          <w:tcPr>
            <w:tcW w:w="3681" w:type="dxa"/>
            <w:tcPrChange w:id="281" w:author="zcj" w:date="2018-02-08T18:02:00Z">
              <w:tcPr>
                <w:tcW w:w="4395" w:type="dxa"/>
              </w:tcPr>
            </w:tcPrChange>
          </w:tcPr>
          <w:p w14:paraId="5B3B9A47" w14:textId="77777777" w:rsidR="007D2A92" w:rsidRPr="004E64DB" w:rsidRDefault="007D2A92" w:rsidP="00672A67">
            <w:pPr>
              <w:ind w:firstLine="0"/>
              <w:jc w:val="left"/>
              <w:rPr>
                <w:rFonts w:asciiTheme="minorEastAsia" w:eastAsiaTheme="minorEastAsia" w:hAnsiTheme="minorEastAsia"/>
              </w:rPr>
            </w:pPr>
            <w:ins w:id="282" w:author="zcj" w:date="2018-02-08T18:02:00Z">
              <w:r>
                <w:rPr>
                  <w:rFonts w:asciiTheme="minorEastAsia" w:eastAsiaTheme="minorEastAsia" w:hAnsiTheme="minorEastAsia" w:hint="eastAsia"/>
                </w:rPr>
                <w:t>配置数据</w:t>
              </w:r>
              <w:r>
                <w:rPr>
                  <w:rFonts w:asciiTheme="minorEastAsia" w:eastAsiaTheme="minorEastAsia" w:hAnsiTheme="minorEastAsia"/>
                </w:rPr>
                <w:t>类型</w:t>
              </w:r>
            </w:ins>
          </w:p>
        </w:tc>
      </w:tr>
      <w:tr w:rsidR="007D2A92" w14:paraId="2BB99A52" w14:textId="77777777" w:rsidTr="00672A67">
        <w:tc>
          <w:tcPr>
            <w:tcW w:w="1701" w:type="dxa"/>
            <w:tcPrChange w:id="283" w:author="zcj" w:date="2018-02-08T18:02:00Z">
              <w:tcPr>
                <w:tcW w:w="2263" w:type="dxa"/>
              </w:tcPr>
            </w:tcPrChange>
          </w:tcPr>
          <w:p w14:paraId="7B4B8265" w14:textId="77777777" w:rsidR="007D2A92" w:rsidRPr="004E64DB" w:rsidRDefault="007D2A92" w:rsidP="00672A67">
            <w:pPr>
              <w:ind w:firstLine="0"/>
              <w:jc w:val="left"/>
              <w:rPr>
                <w:rFonts w:asciiTheme="minorEastAsia" w:eastAsiaTheme="minorEastAsia" w:hAnsiTheme="minorEastAsia"/>
              </w:rPr>
            </w:pPr>
            <w:ins w:id="284" w:author="zcj" w:date="2018-02-08T18:02:00Z">
              <w:r w:rsidRPr="004E64DB">
                <w:rPr>
                  <w:rFonts w:asciiTheme="minorEastAsia" w:eastAsiaTheme="minorEastAsia" w:hAnsiTheme="minorEastAsia" w:hint="eastAsia"/>
                </w:rPr>
                <w:t>1</w:t>
              </w:r>
            </w:ins>
          </w:p>
        </w:tc>
        <w:tc>
          <w:tcPr>
            <w:tcW w:w="3681" w:type="dxa"/>
            <w:tcPrChange w:id="285" w:author="zcj" w:date="2018-02-08T18:02:00Z">
              <w:tcPr>
                <w:tcW w:w="4395" w:type="dxa"/>
              </w:tcPr>
            </w:tcPrChange>
          </w:tcPr>
          <w:p w14:paraId="1AD6564D" w14:textId="77777777" w:rsidR="007D2A92" w:rsidRPr="004E64DB" w:rsidRDefault="007D2A92" w:rsidP="00672A67">
            <w:pPr>
              <w:ind w:firstLine="0"/>
              <w:jc w:val="left"/>
              <w:rPr>
                <w:rFonts w:asciiTheme="minorEastAsia" w:eastAsiaTheme="minorEastAsia" w:hAnsiTheme="minorEastAsia"/>
              </w:rPr>
            </w:pPr>
            <w:ins w:id="286" w:author="zcj" w:date="2018-02-08T18:02:00Z">
              <w:r w:rsidRPr="004E64DB">
                <w:rPr>
                  <w:rFonts w:asciiTheme="minorEastAsia" w:eastAsiaTheme="minorEastAsia" w:hAnsiTheme="minorEastAsia" w:hint="eastAsia"/>
                </w:rPr>
                <w:t>服务器</w:t>
              </w:r>
              <w:r w:rsidRPr="004E64DB">
                <w:rPr>
                  <w:rFonts w:asciiTheme="minorEastAsia" w:eastAsiaTheme="minorEastAsia" w:hAnsiTheme="minorEastAsia"/>
                </w:rPr>
                <w:t>地址</w:t>
              </w:r>
            </w:ins>
          </w:p>
        </w:tc>
      </w:tr>
      <w:tr w:rsidR="007D2A92" w14:paraId="0BD89064" w14:textId="77777777" w:rsidTr="00672A67">
        <w:tc>
          <w:tcPr>
            <w:tcW w:w="1701" w:type="dxa"/>
            <w:tcPrChange w:id="287" w:author="zcj" w:date="2018-02-08T18:02:00Z">
              <w:tcPr>
                <w:tcW w:w="2263" w:type="dxa"/>
              </w:tcPr>
            </w:tcPrChange>
          </w:tcPr>
          <w:p w14:paraId="0A62072C" w14:textId="77777777" w:rsidR="007D2A92" w:rsidRPr="004E64DB" w:rsidRDefault="007D2A92" w:rsidP="00672A67">
            <w:pPr>
              <w:ind w:firstLine="0"/>
              <w:jc w:val="left"/>
              <w:rPr>
                <w:rFonts w:asciiTheme="minorEastAsia" w:eastAsiaTheme="minorEastAsia" w:hAnsiTheme="minorEastAsia"/>
              </w:rPr>
            </w:pPr>
            <w:ins w:id="288" w:author="zcj" w:date="2018-02-08T18:02:00Z">
              <w:r w:rsidRPr="004E64DB">
                <w:rPr>
                  <w:rFonts w:asciiTheme="minorEastAsia" w:eastAsiaTheme="minorEastAsia" w:hAnsiTheme="minorEastAsia" w:hint="eastAsia"/>
                </w:rPr>
                <w:t>2</w:t>
              </w:r>
            </w:ins>
          </w:p>
        </w:tc>
        <w:tc>
          <w:tcPr>
            <w:tcW w:w="3681" w:type="dxa"/>
            <w:tcPrChange w:id="289" w:author="zcj" w:date="2018-02-08T18:02:00Z">
              <w:tcPr>
                <w:tcW w:w="4395" w:type="dxa"/>
              </w:tcPr>
            </w:tcPrChange>
          </w:tcPr>
          <w:p w14:paraId="6DB9CC1E" w14:textId="77777777" w:rsidR="007D2A92" w:rsidRPr="004E64DB" w:rsidRDefault="007D2A92" w:rsidP="00672A67">
            <w:pPr>
              <w:ind w:firstLine="0"/>
              <w:jc w:val="left"/>
              <w:rPr>
                <w:rFonts w:asciiTheme="minorEastAsia" w:eastAsiaTheme="minorEastAsia" w:hAnsiTheme="minorEastAsia"/>
              </w:rPr>
            </w:pPr>
            <w:ins w:id="290" w:author="zcj" w:date="2018-02-08T18:02:00Z">
              <w:r w:rsidRPr="004E64DB">
                <w:rPr>
                  <w:rFonts w:asciiTheme="minorEastAsia" w:eastAsiaTheme="minorEastAsia" w:hAnsiTheme="minorEastAsia" w:hint="eastAsia"/>
                </w:rPr>
                <w:t>大牲畜</w:t>
              </w:r>
              <w:r w:rsidRPr="004E64DB">
                <w:rPr>
                  <w:rFonts w:asciiTheme="minorEastAsia" w:eastAsiaTheme="minorEastAsia" w:hAnsiTheme="minorEastAsia"/>
                </w:rPr>
                <w:t>定位</w:t>
              </w:r>
              <w:r w:rsidRPr="004E64DB">
                <w:rPr>
                  <w:rFonts w:asciiTheme="minorEastAsia" w:eastAsiaTheme="minorEastAsia" w:hAnsiTheme="minorEastAsia" w:hint="eastAsia"/>
                </w:rPr>
                <w:t>配置</w:t>
              </w:r>
            </w:ins>
          </w:p>
        </w:tc>
      </w:tr>
      <w:tr w:rsidR="007D2A92" w14:paraId="0161C61E" w14:textId="77777777" w:rsidTr="00672A67">
        <w:tc>
          <w:tcPr>
            <w:tcW w:w="1701" w:type="dxa"/>
            <w:tcPrChange w:id="291" w:author="zcj" w:date="2018-02-08T18:02:00Z">
              <w:tcPr>
                <w:tcW w:w="2263" w:type="dxa"/>
              </w:tcPr>
            </w:tcPrChange>
          </w:tcPr>
          <w:p w14:paraId="0E27F89D" w14:textId="77777777" w:rsidR="007D2A92" w:rsidRPr="004E64DB" w:rsidRDefault="007D2A92" w:rsidP="00672A67">
            <w:pPr>
              <w:ind w:firstLine="0"/>
              <w:jc w:val="left"/>
              <w:rPr>
                <w:rFonts w:asciiTheme="minorEastAsia" w:eastAsiaTheme="minorEastAsia" w:hAnsiTheme="minorEastAsia"/>
              </w:rPr>
            </w:pPr>
            <w:ins w:id="292" w:author="zcj" w:date="2018-02-08T18:02:00Z">
              <w:r w:rsidRPr="004E64DB">
                <w:rPr>
                  <w:rFonts w:asciiTheme="minorEastAsia" w:eastAsiaTheme="minorEastAsia" w:hAnsiTheme="minorEastAsia" w:hint="eastAsia"/>
                </w:rPr>
                <w:t>3</w:t>
              </w:r>
            </w:ins>
          </w:p>
        </w:tc>
        <w:tc>
          <w:tcPr>
            <w:tcW w:w="3681" w:type="dxa"/>
            <w:tcPrChange w:id="293" w:author="zcj" w:date="2018-02-08T18:02:00Z">
              <w:tcPr>
                <w:tcW w:w="4395" w:type="dxa"/>
              </w:tcPr>
            </w:tcPrChange>
          </w:tcPr>
          <w:p w14:paraId="2E795FED" w14:textId="77777777" w:rsidR="007D2A92" w:rsidRPr="004E64DB" w:rsidRDefault="007D2A92" w:rsidP="00672A67">
            <w:pPr>
              <w:ind w:firstLine="0"/>
              <w:jc w:val="left"/>
              <w:rPr>
                <w:rFonts w:asciiTheme="minorEastAsia" w:eastAsiaTheme="minorEastAsia" w:hAnsiTheme="minorEastAsia"/>
              </w:rPr>
            </w:pPr>
            <w:ins w:id="294" w:author="zcj" w:date="2018-02-08T18:02:00Z">
              <w:r w:rsidRPr="004E64DB">
                <w:rPr>
                  <w:rFonts w:asciiTheme="minorEastAsia" w:eastAsiaTheme="minorEastAsia" w:hAnsiTheme="minorEastAsia" w:hint="eastAsia"/>
                </w:rPr>
                <w:t>头羊</w:t>
              </w:r>
              <w:r w:rsidRPr="004E64DB">
                <w:rPr>
                  <w:rFonts w:asciiTheme="minorEastAsia" w:eastAsiaTheme="minorEastAsia" w:hAnsiTheme="minorEastAsia"/>
                </w:rPr>
                <w:t>定位配置</w:t>
              </w:r>
            </w:ins>
          </w:p>
        </w:tc>
      </w:tr>
      <w:moveToRangeEnd w:id="279"/>
    </w:tbl>
    <w:p w14:paraId="2F4870DD" w14:textId="77777777" w:rsidR="007D2A92" w:rsidRDefault="007D2A92" w:rsidP="007D2A92">
      <w:pPr>
        <w:ind w:firstLine="0"/>
        <w:jc w:val="left"/>
        <w:rPr>
          <w:rFonts w:asciiTheme="minorEastAsia" w:eastAsiaTheme="minorEastAsia" w:hAnsiTheme="minorEastAsia"/>
        </w:rPr>
      </w:pPr>
    </w:p>
    <w:p w14:paraId="091E886F" w14:textId="77777777" w:rsidR="007D2A92" w:rsidRPr="007D2A92" w:rsidRDefault="007D2A92" w:rsidP="008646AF">
      <w:pPr>
        <w:jc w:val="left"/>
        <w:rPr>
          <w:rFonts w:asciiTheme="minorEastAsia" w:eastAsiaTheme="minorEastAsia" w:hAnsiTheme="minorEastAsia"/>
        </w:rPr>
      </w:pPr>
    </w:p>
    <w:p w14:paraId="7364BC00" w14:textId="77777777" w:rsidR="007D2A92" w:rsidRDefault="007D2A92" w:rsidP="008646AF">
      <w:pPr>
        <w:jc w:val="left"/>
        <w:rPr>
          <w:rFonts w:asciiTheme="minorEastAsia" w:eastAsiaTheme="minorEastAsia" w:hAnsiTheme="minorEastAsia"/>
        </w:rPr>
      </w:pPr>
    </w:p>
    <w:p w14:paraId="755D8CB1" w14:textId="77777777" w:rsidR="007D2A92" w:rsidRDefault="007D2A92" w:rsidP="008646AF">
      <w:pPr>
        <w:jc w:val="left"/>
        <w:rPr>
          <w:rFonts w:asciiTheme="minorEastAsia" w:eastAsiaTheme="minorEastAsia" w:hAnsiTheme="minorEastAsia"/>
        </w:rPr>
      </w:pPr>
    </w:p>
    <w:p w14:paraId="0842538F" w14:textId="77777777" w:rsidR="007D2A92" w:rsidRDefault="007D2A92" w:rsidP="008646AF">
      <w:pPr>
        <w:jc w:val="left"/>
        <w:rPr>
          <w:rFonts w:asciiTheme="minorEastAsia" w:eastAsiaTheme="minorEastAsia" w:hAnsiTheme="minorEastAsia"/>
        </w:rPr>
      </w:pPr>
    </w:p>
    <w:p w14:paraId="738C40DB" w14:textId="77777777" w:rsidR="007D2A92" w:rsidRDefault="007D2A92" w:rsidP="008646AF">
      <w:pPr>
        <w:jc w:val="left"/>
        <w:rPr>
          <w:rFonts w:asciiTheme="minorEastAsia" w:eastAsiaTheme="minorEastAsia" w:hAnsiTheme="minorEastAsia"/>
        </w:rPr>
      </w:pPr>
    </w:p>
    <w:p w14:paraId="40865978" w14:textId="77777777" w:rsidR="007D2A92" w:rsidRDefault="007D2A92" w:rsidP="007D2A92">
      <w:pPr>
        <w:ind w:firstLine="0"/>
        <w:jc w:val="left"/>
        <w:rPr>
          <w:rFonts w:asciiTheme="minorEastAsia" w:eastAsiaTheme="minorEastAsia" w:hAnsiTheme="minorEastAsia"/>
        </w:rPr>
      </w:pPr>
    </w:p>
    <w:p w14:paraId="3B5E029C" w14:textId="77777777" w:rsidR="00AE1FE8" w:rsidDel="00170A2D" w:rsidRDefault="00AE1FE8" w:rsidP="00075990">
      <w:pPr>
        <w:jc w:val="left"/>
        <w:rPr>
          <w:del w:id="295" w:author="zcj" w:date="2018-03-01T11:14:00Z"/>
          <w:rFonts w:asciiTheme="minorEastAsia" w:eastAsiaTheme="minorEastAsia" w:hAnsiTheme="minorEastAsia"/>
        </w:rPr>
      </w:pPr>
    </w:p>
    <w:p w14:paraId="094B12FD" w14:textId="77777777" w:rsidR="00FC6415" w:rsidRDefault="008D3EB9">
      <w:pPr>
        <w:pStyle w:val="30"/>
        <w:numPr>
          <w:ilvl w:val="2"/>
          <w:numId w:val="59"/>
        </w:numPr>
        <w:jc w:val="left"/>
        <w:rPr>
          <w:rFonts w:asciiTheme="minorEastAsia" w:eastAsiaTheme="minorEastAsia" w:hAnsiTheme="minorEastAsia"/>
        </w:rPr>
        <w:pPrChange w:id="296" w:author="zcj" w:date="2018-03-07T21:26:00Z">
          <w:pPr>
            <w:pStyle w:val="30"/>
            <w:numPr>
              <w:ilvl w:val="2"/>
              <w:numId w:val="27"/>
            </w:numPr>
            <w:ind w:left="960" w:hanging="960"/>
            <w:jc w:val="left"/>
          </w:pPr>
        </w:pPrChange>
      </w:pPr>
      <w:bookmarkStart w:id="297" w:name="_Toc505800402"/>
      <w:r w:rsidRPr="004E64DB">
        <w:rPr>
          <w:rFonts w:asciiTheme="minorEastAsia" w:eastAsiaTheme="minorEastAsia" w:hAnsiTheme="minorEastAsia" w:hint="eastAsia"/>
        </w:rPr>
        <w:t>服务器</w:t>
      </w:r>
      <w:r w:rsidRPr="004E64DB">
        <w:rPr>
          <w:rFonts w:asciiTheme="minorEastAsia" w:eastAsiaTheme="minorEastAsia" w:hAnsiTheme="minorEastAsia"/>
        </w:rPr>
        <w:t>地址</w:t>
      </w:r>
      <w:bookmarkEnd w:id="297"/>
    </w:p>
    <w:tbl>
      <w:tblPr>
        <w:tblpPr w:leftFromText="180" w:rightFromText="180" w:vertAnchor="text" w:horzAnchor="margin" w:tblpXSpec="center" w:tblpY="-13"/>
        <w:tblOverlap w:val="never"/>
        <w:tblW w:w="7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129"/>
        <w:gridCol w:w="850"/>
        <w:gridCol w:w="709"/>
        <w:gridCol w:w="851"/>
        <w:gridCol w:w="992"/>
        <w:gridCol w:w="1134"/>
        <w:gridCol w:w="992"/>
      </w:tblGrid>
      <w:tr w:rsidR="00FC6415" w:rsidRPr="004E64DB" w14:paraId="2D39561F" w14:textId="77777777" w:rsidTr="00FC6415">
        <w:trPr>
          <w:trHeight w:val="416"/>
        </w:trPr>
        <w:tc>
          <w:tcPr>
            <w:tcW w:w="851" w:type="dxa"/>
            <w:vMerge w:val="restart"/>
          </w:tcPr>
          <w:p w14:paraId="20242C69" w14:textId="77777777" w:rsidR="00FC6415" w:rsidRPr="004E64DB" w:rsidRDefault="00FC6415" w:rsidP="00E63AB3">
            <w:pPr>
              <w:pStyle w:val="aa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字段</w:t>
            </w:r>
          </w:p>
        </w:tc>
        <w:tc>
          <w:tcPr>
            <w:tcW w:w="1129" w:type="dxa"/>
            <w:vMerge w:val="restart"/>
          </w:tcPr>
          <w:p w14:paraId="26C869F9" w14:textId="77777777" w:rsidR="00FC6415" w:rsidRPr="004E64DB" w:rsidRDefault="00FC6415" w:rsidP="00E63AB3">
            <w:pPr>
              <w:widowControl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地址个数</w:t>
            </w:r>
          </w:p>
        </w:tc>
        <w:tc>
          <w:tcPr>
            <w:tcW w:w="5528" w:type="dxa"/>
            <w:gridSpan w:val="6"/>
            <w:tcBorders>
              <w:right w:val="single" w:sz="4" w:space="0" w:color="auto"/>
            </w:tcBorders>
          </w:tcPr>
          <w:p w14:paraId="71964747" w14:textId="77777777" w:rsidR="00FC6415" w:rsidRPr="004E64DB" w:rsidRDefault="00FC6415" w:rsidP="00E63AB3">
            <w:pPr>
              <w:widowControl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服务器信息</w:t>
            </w:r>
          </w:p>
        </w:tc>
      </w:tr>
      <w:tr w:rsidR="00FC6415" w:rsidRPr="004E64DB" w14:paraId="3F95A726" w14:textId="77777777" w:rsidTr="00FC6415">
        <w:trPr>
          <w:trHeight w:val="1273"/>
        </w:trPr>
        <w:tc>
          <w:tcPr>
            <w:tcW w:w="851" w:type="dxa"/>
            <w:vMerge/>
          </w:tcPr>
          <w:p w14:paraId="0BA9A953" w14:textId="77777777" w:rsidR="00FC6415" w:rsidRPr="004E64DB" w:rsidRDefault="00FC6415" w:rsidP="00FC6415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29" w:type="dxa"/>
            <w:vMerge/>
          </w:tcPr>
          <w:p w14:paraId="06D18243" w14:textId="77777777" w:rsidR="00FC6415" w:rsidRPr="004E64DB" w:rsidRDefault="00FC6415" w:rsidP="00FC6415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50" w:type="dxa"/>
          </w:tcPr>
          <w:p w14:paraId="2E7F0527" w14:textId="77777777" w:rsidR="00FC6415" w:rsidRPr="004E64DB" w:rsidRDefault="00FC6415" w:rsidP="00FC6415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709" w:type="dxa"/>
          </w:tcPr>
          <w:p w14:paraId="59F58794" w14:textId="77777777" w:rsidR="00FC6415" w:rsidRPr="004E64DB" w:rsidRDefault="00FC6415" w:rsidP="00FC6415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地址</w:t>
            </w:r>
          </w:p>
        </w:tc>
        <w:tc>
          <w:tcPr>
            <w:tcW w:w="851" w:type="dxa"/>
          </w:tcPr>
          <w:p w14:paraId="3B5F0D83" w14:textId="77777777" w:rsidR="00FC6415" w:rsidRPr="004E64DB" w:rsidRDefault="00FC6415" w:rsidP="00FC6415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端口</w:t>
            </w:r>
          </w:p>
        </w:tc>
        <w:tc>
          <w:tcPr>
            <w:tcW w:w="992" w:type="dxa"/>
          </w:tcPr>
          <w:p w14:paraId="48961EC6" w14:textId="77777777" w:rsidR="00FC6415" w:rsidRPr="004E64DB" w:rsidRDefault="00FC6415" w:rsidP="00FC6415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类型</w:t>
            </w:r>
            <w:r w:rsidRPr="004E64DB">
              <w:rPr>
                <w:rFonts w:asciiTheme="minorEastAsia" w:eastAsiaTheme="minorEastAsia" w:hAnsiTheme="minorEastAsia"/>
              </w:rPr>
              <w:t>n</w:t>
            </w:r>
          </w:p>
        </w:tc>
        <w:tc>
          <w:tcPr>
            <w:tcW w:w="1134" w:type="dxa"/>
          </w:tcPr>
          <w:p w14:paraId="42277702" w14:textId="77777777" w:rsidR="00FC6415" w:rsidRPr="004E64DB" w:rsidRDefault="00FC6415" w:rsidP="00FC6415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地址n</w:t>
            </w:r>
          </w:p>
        </w:tc>
        <w:tc>
          <w:tcPr>
            <w:tcW w:w="992" w:type="dxa"/>
          </w:tcPr>
          <w:p w14:paraId="7F0D62D6" w14:textId="77777777" w:rsidR="00FC6415" w:rsidRPr="004E64DB" w:rsidRDefault="00FC6415" w:rsidP="00FC6415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端口n</w:t>
            </w:r>
          </w:p>
        </w:tc>
      </w:tr>
      <w:tr w:rsidR="00FC6415" w:rsidRPr="004E64DB" w14:paraId="6AC44185" w14:textId="77777777" w:rsidTr="00FC6415">
        <w:trPr>
          <w:trHeight w:val="414"/>
        </w:trPr>
        <w:tc>
          <w:tcPr>
            <w:tcW w:w="851" w:type="dxa"/>
          </w:tcPr>
          <w:p w14:paraId="6B3A3CEF" w14:textId="77777777" w:rsidR="00FC6415" w:rsidRPr="004E64DB" w:rsidRDefault="00FC6415" w:rsidP="00FC6415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1129" w:type="dxa"/>
          </w:tcPr>
          <w:p w14:paraId="34409EC0" w14:textId="77777777" w:rsidR="00FC6415" w:rsidRPr="004E64DB" w:rsidRDefault="00FC6415" w:rsidP="00FC6415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850" w:type="dxa"/>
          </w:tcPr>
          <w:p w14:paraId="2E170464" w14:textId="77777777" w:rsidR="00FC6415" w:rsidRPr="004E64DB" w:rsidRDefault="00FC6415" w:rsidP="00FC6415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709" w:type="dxa"/>
          </w:tcPr>
          <w:p w14:paraId="44104599" w14:textId="77777777" w:rsidR="00FC6415" w:rsidRPr="004E64DB" w:rsidRDefault="00FC6415" w:rsidP="00FC6415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/>
              </w:rPr>
              <w:t>32</w:t>
            </w:r>
          </w:p>
        </w:tc>
        <w:tc>
          <w:tcPr>
            <w:tcW w:w="851" w:type="dxa"/>
          </w:tcPr>
          <w:p w14:paraId="3F4ACD2F" w14:textId="77777777" w:rsidR="00FC6415" w:rsidRPr="004E64DB" w:rsidRDefault="00FC6415" w:rsidP="00FC6415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992" w:type="dxa"/>
          </w:tcPr>
          <w:p w14:paraId="33AE4C4E" w14:textId="77777777" w:rsidR="00FC6415" w:rsidRPr="004E64DB" w:rsidRDefault="00FC6415" w:rsidP="00FC6415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134" w:type="dxa"/>
          </w:tcPr>
          <w:p w14:paraId="40B22A12" w14:textId="77777777" w:rsidR="00FC6415" w:rsidRPr="004E64DB" w:rsidRDefault="00FC6415" w:rsidP="00FC6415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/>
              </w:rPr>
              <w:t>32</w:t>
            </w:r>
          </w:p>
        </w:tc>
        <w:tc>
          <w:tcPr>
            <w:tcW w:w="992" w:type="dxa"/>
          </w:tcPr>
          <w:p w14:paraId="0E04D74C" w14:textId="77777777" w:rsidR="00FC6415" w:rsidRPr="004E64DB" w:rsidRDefault="00FC6415" w:rsidP="00FC6415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/>
              </w:rPr>
              <w:t>2</w:t>
            </w:r>
          </w:p>
        </w:tc>
      </w:tr>
    </w:tbl>
    <w:p w14:paraId="06126D07" w14:textId="77777777" w:rsidR="00FC6415" w:rsidRPr="00FC6415" w:rsidRDefault="00FC6415" w:rsidP="00FC6415">
      <w:pPr>
        <w:ind w:firstLine="0"/>
      </w:pPr>
    </w:p>
    <w:p w14:paraId="0BED53A1" w14:textId="77777777" w:rsidR="008D3EB9" w:rsidRPr="004E64DB" w:rsidRDefault="008D3EB9" w:rsidP="00075990">
      <w:pPr>
        <w:pStyle w:val="aa"/>
        <w:numPr>
          <w:ilvl w:val="0"/>
          <w:numId w:val="46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服务器个数</w:t>
      </w:r>
      <w:r w:rsidRPr="004E64DB">
        <w:rPr>
          <w:rFonts w:asciiTheme="minorEastAsia" w:eastAsiaTheme="minorEastAsia" w:hAnsiTheme="minorEastAsia"/>
        </w:rPr>
        <w:t>：</w:t>
      </w:r>
      <w:r w:rsidRPr="004E64DB">
        <w:rPr>
          <w:rFonts w:asciiTheme="minorEastAsia" w:eastAsiaTheme="minorEastAsia" w:hAnsiTheme="minorEastAsia" w:hint="eastAsia"/>
        </w:rPr>
        <w:t>配置的</w:t>
      </w:r>
      <w:r w:rsidRPr="004E64DB">
        <w:rPr>
          <w:rFonts w:asciiTheme="minorEastAsia" w:eastAsiaTheme="minorEastAsia" w:hAnsiTheme="minorEastAsia"/>
        </w:rPr>
        <w:t>可用服务器的地址个数</w:t>
      </w:r>
    </w:p>
    <w:p w14:paraId="2AADEFCD" w14:textId="15F73D97" w:rsidR="008D3EB9" w:rsidRPr="004E64DB" w:rsidRDefault="008D3EB9" w:rsidP="00075990">
      <w:pPr>
        <w:pStyle w:val="aa"/>
        <w:numPr>
          <w:ilvl w:val="0"/>
          <w:numId w:val="46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类型：</w:t>
      </w:r>
      <w:r w:rsidRPr="004E64DB">
        <w:rPr>
          <w:rFonts w:asciiTheme="minorEastAsia" w:eastAsiaTheme="minorEastAsia" w:hAnsiTheme="minorEastAsia"/>
        </w:rPr>
        <w:t xml:space="preserve">0 </w:t>
      </w:r>
      <w:r w:rsidRPr="004E64DB">
        <w:rPr>
          <w:rFonts w:asciiTheme="minorEastAsia" w:eastAsiaTheme="minorEastAsia" w:hAnsiTheme="minorEastAsia" w:hint="eastAsia"/>
        </w:rPr>
        <w:t>表示</w:t>
      </w:r>
      <w:r w:rsidRPr="004E64DB">
        <w:rPr>
          <w:rFonts w:asciiTheme="minorEastAsia" w:eastAsiaTheme="minorEastAsia" w:hAnsiTheme="minorEastAsia"/>
        </w:rPr>
        <w:t>IP，1表示域名</w:t>
      </w:r>
      <w:r w:rsidRPr="004E64DB">
        <w:rPr>
          <w:rFonts w:asciiTheme="minorEastAsia" w:eastAsiaTheme="minorEastAsia" w:hAnsiTheme="minorEastAsia" w:hint="eastAsia"/>
        </w:rPr>
        <w:t>。</w:t>
      </w:r>
      <w:ins w:id="298" w:author="zcj" w:date="2018-02-08T17:17:00Z">
        <w:r w:rsidR="00070ACD">
          <w:rPr>
            <w:rFonts w:asciiTheme="minorEastAsia" w:eastAsiaTheme="minorEastAsia" w:hAnsiTheme="minorEastAsia" w:hint="eastAsia"/>
          </w:rPr>
          <w:t>这里</w:t>
        </w:r>
        <w:r w:rsidR="00070ACD">
          <w:rPr>
            <w:rFonts w:asciiTheme="minorEastAsia" w:eastAsiaTheme="minorEastAsia" w:hAnsiTheme="minorEastAsia"/>
          </w:rPr>
          <w:t>的域名</w:t>
        </w:r>
        <w:r w:rsidR="00070ACD">
          <w:rPr>
            <w:rFonts w:asciiTheme="minorEastAsia" w:eastAsiaTheme="minorEastAsia" w:hAnsiTheme="minorEastAsia" w:hint="eastAsia"/>
          </w:rPr>
          <w:t>直接</w:t>
        </w:r>
        <w:r w:rsidR="00070ACD">
          <w:rPr>
            <w:rFonts w:asciiTheme="minorEastAsia" w:eastAsiaTheme="minorEastAsia" w:hAnsiTheme="minorEastAsia"/>
          </w:rPr>
          <w:t>存储的就</w:t>
        </w:r>
        <w:r w:rsidR="00070ACD">
          <w:rPr>
            <w:rFonts w:asciiTheme="minorEastAsia" w:eastAsiaTheme="minorEastAsia" w:hAnsiTheme="minorEastAsia" w:hint="eastAsia"/>
          </w:rPr>
          <w:t>是字符</w:t>
        </w:r>
        <w:r w:rsidR="00070ACD">
          <w:rPr>
            <w:rFonts w:asciiTheme="minorEastAsia" w:eastAsiaTheme="minorEastAsia" w:hAnsiTheme="minorEastAsia"/>
          </w:rPr>
          <w:t>的ascii码，比如</w:t>
        </w:r>
      </w:ins>
      <w:ins w:id="299" w:author="zcj" w:date="2018-02-08T17:20:00Z">
        <w:r w:rsidR="00070ACD" w:rsidRPr="00070ACD">
          <w:rPr>
            <w:rPrChange w:id="300" w:author="zcj" w:date="2018-02-08T17:20:00Z">
              <w:rPr>
                <w:rStyle w:val="a3"/>
                <w:rFonts w:asciiTheme="minorEastAsia" w:eastAsiaTheme="minorEastAsia" w:hAnsiTheme="minorEastAsia"/>
              </w:rPr>
            </w:rPrChange>
          </w:rPr>
          <w:t>www.abc.com</w:t>
        </w:r>
        <w:r w:rsidR="00070ACD" w:rsidRPr="00070ACD">
          <w:rPr>
            <w:rPrChange w:id="301" w:author="zcj" w:date="2018-02-08T17:20:00Z">
              <w:rPr>
                <w:rStyle w:val="a3"/>
                <w:rFonts w:asciiTheme="minorEastAsia" w:eastAsiaTheme="minorEastAsia" w:hAnsiTheme="minorEastAsia"/>
              </w:rPr>
            </w:rPrChange>
          </w:rPr>
          <w:t>，加上</w:t>
        </w:r>
        <w:r w:rsidR="00070ACD" w:rsidRPr="00070ACD">
          <w:rPr>
            <w:rPrChange w:id="302" w:author="zcj" w:date="2018-02-08T17:20:00Z">
              <w:rPr>
                <w:rStyle w:val="a3"/>
                <w:rFonts w:asciiTheme="minorEastAsia" w:eastAsiaTheme="minorEastAsia" w:hAnsiTheme="minorEastAsia"/>
              </w:rPr>
            </w:rPrChange>
          </w:rPr>
          <w:t>0</w:t>
        </w:r>
      </w:ins>
      <w:ins w:id="303" w:author="zcj" w:date="2018-02-08T17:18:00Z">
        <w:r w:rsidR="00070ACD">
          <w:rPr>
            <w:rFonts w:asciiTheme="minorEastAsia" w:eastAsiaTheme="minorEastAsia" w:hAnsiTheme="minorEastAsia"/>
          </w:rPr>
          <w:t>结束符，就是12个字节，前</w:t>
        </w:r>
      </w:ins>
      <w:ins w:id="304" w:author="zcj" w:date="2018-02-08T17:19:00Z">
        <w:r w:rsidR="00070ACD">
          <w:rPr>
            <w:rFonts w:asciiTheme="minorEastAsia" w:eastAsiaTheme="minorEastAsia" w:hAnsiTheme="minorEastAsia" w:hint="eastAsia"/>
          </w:rPr>
          <w:t>几个</w:t>
        </w:r>
      </w:ins>
      <w:ins w:id="305" w:author="zcj" w:date="2018-02-08T17:18:00Z">
        <w:r w:rsidR="00070ACD">
          <w:rPr>
            <w:rFonts w:asciiTheme="minorEastAsia" w:eastAsiaTheme="minorEastAsia" w:hAnsiTheme="minorEastAsia"/>
          </w:rPr>
          <w:t>字节</w:t>
        </w:r>
      </w:ins>
      <w:ins w:id="306" w:author="zcj" w:date="2018-02-08T18:02:00Z">
        <w:r w:rsidR="0073299D">
          <w:rPr>
            <w:rFonts w:asciiTheme="minorEastAsia" w:eastAsiaTheme="minorEastAsia" w:hAnsiTheme="minorEastAsia" w:hint="eastAsia"/>
          </w:rPr>
          <w:t>为</w:t>
        </w:r>
      </w:ins>
      <w:ins w:id="307" w:author="zcj" w:date="2018-02-08T17:18:00Z">
        <w:r w:rsidR="00070ACD">
          <w:rPr>
            <w:rFonts w:asciiTheme="minorEastAsia" w:eastAsiaTheme="minorEastAsia" w:hAnsiTheme="minorEastAsia"/>
          </w:rPr>
          <w:t>0x</w:t>
        </w:r>
      </w:ins>
      <w:ins w:id="308" w:author="zcj" w:date="2018-02-08T17:19:00Z">
        <w:r w:rsidR="00070ACD">
          <w:rPr>
            <w:rFonts w:asciiTheme="minorEastAsia" w:eastAsiaTheme="minorEastAsia" w:hAnsiTheme="minorEastAsia"/>
          </w:rPr>
          <w:t xml:space="preserve">77 0x77 0x77 </w:t>
        </w:r>
        <w:r w:rsidR="00070ACD">
          <w:rPr>
            <w:rFonts w:asciiTheme="minorEastAsia" w:eastAsiaTheme="minorEastAsia" w:hAnsiTheme="minorEastAsia"/>
          </w:rPr>
          <w:lastRenderedPageBreak/>
          <w:t>0x2E</w:t>
        </w:r>
      </w:ins>
      <w:ins w:id="309" w:author="zcj" w:date="2018-02-08T18:02:00Z">
        <w:r w:rsidR="0073299D">
          <w:rPr>
            <w:rFonts w:asciiTheme="minorEastAsia" w:eastAsiaTheme="minorEastAsia" w:hAnsiTheme="minorEastAsia" w:hint="eastAsia"/>
          </w:rPr>
          <w:t>。</w:t>
        </w:r>
        <w:r w:rsidR="0073299D">
          <w:rPr>
            <w:rFonts w:asciiTheme="minorEastAsia" w:eastAsiaTheme="minorEastAsia" w:hAnsiTheme="minorEastAsia"/>
          </w:rPr>
          <w:t>最大</w:t>
        </w:r>
        <w:r w:rsidR="0073299D">
          <w:rPr>
            <w:rFonts w:asciiTheme="minorEastAsia" w:eastAsiaTheme="minorEastAsia" w:hAnsiTheme="minorEastAsia" w:hint="eastAsia"/>
          </w:rPr>
          <w:t>支持</w:t>
        </w:r>
        <w:r w:rsidR="0073299D">
          <w:rPr>
            <w:rFonts w:asciiTheme="minorEastAsia" w:eastAsiaTheme="minorEastAsia" w:hAnsiTheme="minorEastAsia"/>
          </w:rPr>
          <w:t>的域名</w:t>
        </w:r>
      </w:ins>
      <w:ins w:id="310" w:author="zcj" w:date="2018-02-08T18:03:00Z">
        <w:r w:rsidR="0073299D">
          <w:rPr>
            <w:rFonts w:asciiTheme="minorEastAsia" w:eastAsiaTheme="minorEastAsia" w:hAnsiTheme="minorEastAsia"/>
          </w:rPr>
          <w:t>长度32</w:t>
        </w:r>
        <w:r w:rsidR="0073299D">
          <w:rPr>
            <w:rFonts w:asciiTheme="minorEastAsia" w:eastAsiaTheme="minorEastAsia" w:hAnsiTheme="minorEastAsia" w:hint="eastAsia"/>
          </w:rPr>
          <w:t>。</w:t>
        </w:r>
      </w:ins>
    </w:p>
    <w:p w14:paraId="6DD55AAB" w14:textId="77777777" w:rsidR="00443002" w:rsidRPr="004E64DB" w:rsidRDefault="008D3EB9" w:rsidP="00075990">
      <w:pPr>
        <w:pStyle w:val="aa"/>
        <w:numPr>
          <w:ilvl w:val="0"/>
          <w:numId w:val="46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端口：short</w:t>
      </w:r>
      <w:r w:rsidRPr="004E64DB">
        <w:rPr>
          <w:rFonts w:asciiTheme="minorEastAsia" w:eastAsiaTheme="minorEastAsia" w:hAnsiTheme="minorEastAsia"/>
        </w:rPr>
        <w:t>类型的数字，0-65535</w:t>
      </w:r>
    </w:p>
    <w:p w14:paraId="2D04521A" w14:textId="77777777" w:rsidR="00443002" w:rsidRPr="004E64DB" w:rsidRDefault="00443002" w:rsidP="00075990">
      <w:pPr>
        <w:pStyle w:val="aa"/>
        <w:numPr>
          <w:ilvl w:val="0"/>
          <w:numId w:val="46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协议</w:t>
      </w:r>
      <w:r w:rsidRPr="004E64DB">
        <w:rPr>
          <w:rFonts w:asciiTheme="minorEastAsia" w:eastAsiaTheme="minorEastAsia" w:hAnsiTheme="minorEastAsia"/>
        </w:rPr>
        <w:t>样例</w:t>
      </w:r>
      <w:r w:rsidRPr="004E64DB">
        <w:rPr>
          <w:rFonts w:asciiTheme="minorEastAsia" w:eastAsiaTheme="minorEastAsia" w:hAnsiTheme="minorEastAsia" w:hint="eastAsia"/>
        </w:rPr>
        <w:t>：</w:t>
      </w:r>
    </w:p>
    <w:p w14:paraId="19CE6C37" w14:textId="77777777" w:rsidR="00443002" w:rsidRPr="004E64DB" w:rsidRDefault="00443002" w:rsidP="00075990">
      <w:pPr>
        <w:pStyle w:val="aa"/>
        <w:ind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/>
        </w:rPr>
        <w:t>R</w:t>
      </w:r>
      <w:r w:rsidRPr="004E64DB">
        <w:rPr>
          <w:rFonts w:asciiTheme="minorEastAsia" w:eastAsiaTheme="minorEastAsia" w:hAnsiTheme="minorEastAsia" w:hint="eastAsia"/>
        </w:rPr>
        <w:t>eq：</w:t>
      </w:r>
    </w:p>
    <w:p w14:paraId="1F1A395F" w14:textId="77777777" w:rsidR="00443002" w:rsidRDefault="00443002" w:rsidP="002D1144">
      <w:pPr>
        <w:pStyle w:val="aa"/>
        <w:ind w:firstLineChars="0" w:firstLine="0"/>
        <w:jc w:val="left"/>
        <w:rPr>
          <w:ins w:id="311" w:author="zcj" w:date="2018-02-08T18:00:00Z"/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/>
        </w:rPr>
        <w:t>R</w:t>
      </w:r>
      <w:r w:rsidRPr="004E64DB">
        <w:rPr>
          <w:rFonts w:asciiTheme="minorEastAsia" w:eastAsiaTheme="minorEastAsia" w:hAnsiTheme="minorEastAsia" w:hint="eastAsia"/>
        </w:rPr>
        <w:t>sp：</w:t>
      </w:r>
    </w:p>
    <w:p w14:paraId="28DCC24F" w14:textId="77777777" w:rsidR="0073299D" w:rsidRPr="004E64DB" w:rsidRDefault="0073299D" w:rsidP="002D1144">
      <w:pPr>
        <w:pStyle w:val="aa"/>
        <w:ind w:firstLineChars="0" w:firstLine="0"/>
        <w:jc w:val="left"/>
        <w:rPr>
          <w:rFonts w:asciiTheme="minorEastAsia" w:eastAsiaTheme="minorEastAsia" w:hAnsiTheme="minorEastAsia"/>
        </w:rPr>
      </w:pPr>
    </w:p>
    <w:p w14:paraId="4C17BE9D" w14:textId="77777777" w:rsidR="008D3EB9" w:rsidRPr="004E64DB" w:rsidRDefault="008D3EB9">
      <w:pPr>
        <w:pStyle w:val="30"/>
        <w:numPr>
          <w:ilvl w:val="2"/>
          <w:numId w:val="59"/>
        </w:numPr>
        <w:jc w:val="left"/>
        <w:rPr>
          <w:rFonts w:asciiTheme="minorEastAsia" w:eastAsiaTheme="minorEastAsia" w:hAnsiTheme="minorEastAsia"/>
        </w:rPr>
        <w:pPrChange w:id="312" w:author="zcj" w:date="2018-03-07T21:26:00Z">
          <w:pPr>
            <w:pStyle w:val="30"/>
            <w:jc w:val="left"/>
          </w:pPr>
        </w:pPrChange>
      </w:pPr>
      <w:bookmarkStart w:id="313" w:name="_Toc505800403"/>
      <w:del w:id="314" w:author="zcj" w:date="2018-03-07T21:04:00Z">
        <w:r w:rsidRPr="004E64DB" w:rsidDel="00F73683">
          <w:rPr>
            <w:rFonts w:asciiTheme="minorEastAsia" w:eastAsiaTheme="minorEastAsia" w:hAnsiTheme="minorEastAsia" w:hint="eastAsia"/>
          </w:rPr>
          <w:delText>5</w:delText>
        </w:r>
        <w:r w:rsidRPr="004E64DB" w:rsidDel="00F73683">
          <w:rPr>
            <w:rFonts w:asciiTheme="minorEastAsia" w:eastAsiaTheme="minorEastAsia" w:hAnsiTheme="minorEastAsia"/>
          </w:rPr>
          <w:delText>.5.</w:delText>
        </w:r>
        <w:r w:rsidR="00CB72CF" w:rsidRPr="004E64DB" w:rsidDel="00F73683">
          <w:rPr>
            <w:rFonts w:asciiTheme="minorEastAsia" w:eastAsiaTheme="minorEastAsia" w:hAnsiTheme="minorEastAsia"/>
          </w:rPr>
          <w:delText>2</w:delText>
        </w:r>
        <w:r w:rsidRPr="004E64DB" w:rsidDel="00F73683">
          <w:rPr>
            <w:rFonts w:asciiTheme="minorEastAsia" w:eastAsiaTheme="minorEastAsia" w:hAnsiTheme="minorEastAsia"/>
          </w:rPr>
          <w:delText xml:space="preserve"> </w:delText>
        </w:r>
      </w:del>
      <w:r w:rsidRPr="004E64DB">
        <w:rPr>
          <w:rFonts w:asciiTheme="minorEastAsia" w:eastAsiaTheme="minorEastAsia" w:hAnsiTheme="minorEastAsia" w:hint="eastAsia"/>
        </w:rPr>
        <w:t>大牲畜定位</w:t>
      </w:r>
      <w:r w:rsidR="00CB72CF" w:rsidRPr="004E64DB">
        <w:rPr>
          <w:rFonts w:asciiTheme="minorEastAsia" w:eastAsiaTheme="minorEastAsia" w:hAnsiTheme="minorEastAsia" w:hint="eastAsia"/>
        </w:rPr>
        <w:t>参数</w:t>
      </w:r>
      <w:bookmarkEnd w:id="313"/>
    </w:p>
    <w:tbl>
      <w:tblPr>
        <w:tblpPr w:leftFromText="180" w:rightFromText="180" w:vertAnchor="text" w:horzAnchor="margin" w:tblpY="209"/>
        <w:tblOverlap w:val="never"/>
        <w:tblW w:w="8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129"/>
        <w:gridCol w:w="1134"/>
        <w:gridCol w:w="1417"/>
        <w:gridCol w:w="1418"/>
        <w:gridCol w:w="1134"/>
        <w:gridCol w:w="992"/>
      </w:tblGrid>
      <w:tr w:rsidR="00545BA9" w:rsidRPr="004E64DB" w14:paraId="45FCE13B" w14:textId="77777777" w:rsidTr="00545BA9">
        <w:trPr>
          <w:trHeight w:val="353"/>
        </w:trPr>
        <w:tc>
          <w:tcPr>
            <w:tcW w:w="851" w:type="dxa"/>
            <w:vMerge w:val="restart"/>
          </w:tcPr>
          <w:p w14:paraId="45F8635A" w14:textId="77777777" w:rsidR="00545BA9" w:rsidRPr="004E64DB" w:rsidRDefault="00545BA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字段</w:t>
            </w:r>
          </w:p>
        </w:tc>
        <w:tc>
          <w:tcPr>
            <w:tcW w:w="2263" w:type="dxa"/>
            <w:gridSpan w:val="2"/>
            <w:tcBorders>
              <w:right w:val="single" w:sz="4" w:space="0" w:color="auto"/>
            </w:tcBorders>
          </w:tcPr>
          <w:p w14:paraId="65085720" w14:textId="77777777" w:rsidR="00545BA9" w:rsidRPr="004E64DB" w:rsidRDefault="00545BA9" w:rsidP="006E27AC">
            <w:pPr>
              <w:widowControl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定位时段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C0341E4" w14:textId="77777777" w:rsidR="00545BA9" w:rsidRPr="004E64DB" w:rsidRDefault="00545BA9" w:rsidP="006E27AC">
            <w:pPr>
              <w:widowControl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544" w:type="dxa"/>
            <w:gridSpan w:val="3"/>
            <w:tcBorders>
              <w:right w:val="single" w:sz="4" w:space="0" w:color="auto"/>
            </w:tcBorders>
          </w:tcPr>
          <w:p w14:paraId="74038471" w14:textId="77777777" w:rsidR="00545BA9" w:rsidRPr="004E64DB" w:rsidRDefault="00545BA9" w:rsidP="006E27AC">
            <w:pPr>
              <w:widowControl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上报时间</w:t>
            </w:r>
            <w:r w:rsidRPr="004E64DB">
              <w:rPr>
                <w:rFonts w:asciiTheme="minorEastAsia" w:eastAsiaTheme="minorEastAsia" w:hAnsiTheme="minorEastAsia"/>
              </w:rPr>
              <w:t>点</w:t>
            </w:r>
          </w:p>
        </w:tc>
      </w:tr>
      <w:tr w:rsidR="00545BA9" w:rsidRPr="004E64DB" w14:paraId="0EE7B5A8" w14:textId="77777777" w:rsidTr="00545BA9">
        <w:trPr>
          <w:trHeight w:val="1273"/>
        </w:trPr>
        <w:tc>
          <w:tcPr>
            <w:tcW w:w="851" w:type="dxa"/>
            <w:vMerge/>
          </w:tcPr>
          <w:p w14:paraId="115969C8" w14:textId="77777777" w:rsidR="00545BA9" w:rsidRPr="004E64DB" w:rsidRDefault="00545BA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29" w:type="dxa"/>
          </w:tcPr>
          <w:p w14:paraId="2E3BCCDD" w14:textId="77777777" w:rsidR="00545BA9" w:rsidRPr="004E64DB" w:rsidRDefault="00545BA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开始时间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72EFE65" w14:textId="77777777" w:rsidR="00545BA9" w:rsidRPr="004E64DB" w:rsidRDefault="00545BA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结束时间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70E246CC" w14:textId="77777777" w:rsidR="00545BA9" w:rsidRPr="004E64DB" w:rsidRDefault="00545BA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定位间隔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33C305B5" w14:textId="77777777" w:rsidR="00545BA9" w:rsidRPr="004E64DB" w:rsidRDefault="00545BA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上报点</w:t>
            </w:r>
            <w:r w:rsidRPr="004E64DB">
              <w:rPr>
                <w:rFonts w:asciiTheme="minorEastAsia" w:eastAsiaTheme="minorEastAsia" w:hAnsiTheme="minorEastAsia"/>
              </w:rPr>
              <w:t>个数</w:t>
            </w:r>
          </w:p>
        </w:tc>
        <w:tc>
          <w:tcPr>
            <w:tcW w:w="1134" w:type="dxa"/>
          </w:tcPr>
          <w:p w14:paraId="5BBEC57F" w14:textId="77777777" w:rsidR="00545BA9" w:rsidRPr="004E64DB" w:rsidRDefault="00545BA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时间</w:t>
            </w:r>
            <w:r w:rsidRPr="004E64DB"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992" w:type="dxa"/>
          </w:tcPr>
          <w:p w14:paraId="40AB83AF" w14:textId="77777777" w:rsidR="00545BA9" w:rsidRPr="004E64DB" w:rsidRDefault="00545BA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时间n</w:t>
            </w:r>
          </w:p>
        </w:tc>
      </w:tr>
      <w:tr w:rsidR="00545BA9" w:rsidRPr="004E64DB" w14:paraId="241B570B" w14:textId="77777777" w:rsidTr="00545BA9">
        <w:trPr>
          <w:trHeight w:val="414"/>
        </w:trPr>
        <w:tc>
          <w:tcPr>
            <w:tcW w:w="851" w:type="dxa"/>
          </w:tcPr>
          <w:p w14:paraId="6A30A2C7" w14:textId="77777777" w:rsidR="00545BA9" w:rsidRPr="004E64DB" w:rsidRDefault="00545BA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1129" w:type="dxa"/>
          </w:tcPr>
          <w:p w14:paraId="66E1A7B3" w14:textId="6B86FDF5" w:rsidR="00545BA9" w:rsidRPr="004E64DB" w:rsidRDefault="00821A1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134" w:type="dxa"/>
          </w:tcPr>
          <w:p w14:paraId="79EB5E15" w14:textId="1A1D3B6E" w:rsidR="00545BA9" w:rsidRPr="004E64DB" w:rsidRDefault="00821A1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417" w:type="dxa"/>
          </w:tcPr>
          <w:p w14:paraId="55854696" w14:textId="68A92D04" w:rsidR="00545BA9" w:rsidRPr="004E64DB" w:rsidRDefault="00821A1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418" w:type="dxa"/>
          </w:tcPr>
          <w:p w14:paraId="74F1C52D" w14:textId="77777777" w:rsidR="00545BA9" w:rsidRPr="004E64DB" w:rsidRDefault="00545BA9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134" w:type="dxa"/>
          </w:tcPr>
          <w:p w14:paraId="7A2643A2" w14:textId="16141429" w:rsidR="00545BA9" w:rsidRPr="004E64DB" w:rsidRDefault="00821A1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992" w:type="dxa"/>
          </w:tcPr>
          <w:p w14:paraId="28FD9A76" w14:textId="5203F4C0" w:rsidR="00545BA9" w:rsidRPr="004E64DB" w:rsidRDefault="00821A1A" w:rsidP="002D1144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</w:tr>
    </w:tbl>
    <w:p w14:paraId="47E700FC" w14:textId="2862D617" w:rsidR="00545BA9" w:rsidRPr="004A7617" w:rsidRDefault="00545BA9" w:rsidP="004A7617">
      <w:pPr>
        <w:pStyle w:val="aa"/>
        <w:numPr>
          <w:ilvl w:val="0"/>
          <w:numId w:val="48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开始</w:t>
      </w:r>
      <w:r w:rsidRPr="004E64DB">
        <w:rPr>
          <w:rFonts w:asciiTheme="minorEastAsia" w:eastAsiaTheme="minorEastAsia" w:hAnsiTheme="minorEastAsia"/>
        </w:rPr>
        <w:t xml:space="preserve">时间，结束时间：时分秒的秒数表示，比如1：01：01 </w:t>
      </w:r>
      <w:r w:rsidRPr="004E64DB">
        <w:rPr>
          <w:rFonts w:asciiTheme="minorEastAsia" w:eastAsiaTheme="minorEastAsia" w:hAnsiTheme="minorEastAsia" w:hint="eastAsia"/>
        </w:rPr>
        <w:t>就是</w:t>
      </w:r>
      <w:r w:rsidRPr="004E64DB">
        <w:rPr>
          <w:rFonts w:asciiTheme="minorEastAsia" w:eastAsiaTheme="minorEastAsia" w:hAnsiTheme="minorEastAsia"/>
        </w:rPr>
        <w:t>3661</w:t>
      </w:r>
      <w:r w:rsidR="004A7617">
        <w:rPr>
          <w:rFonts w:asciiTheme="minorEastAsia" w:eastAsiaTheme="minorEastAsia" w:hAnsiTheme="minorEastAsia" w:hint="eastAsia"/>
        </w:rPr>
        <w:t>。</w:t>
      </w:r>
      <w:r w:rsidR="004A7617">
        <w:rPr>
          <w:rFonts w:asciiTheme="minorEastAsia" w:eastAsiaTheme="minorEastAsia" w:hAnsiTheme="minorEastAsia"/>
        </w:rPr>
        <w:t>默认</w:t>
      </w:r>
      <w:r w:rsidR="004A7617">
        <w:rPr>
          <w:rFonts w:asciiTheme="minorEastAsia" w:eastAsiaTheme="minorEastAsia" w:hAnsiTheme="minorEastAsia" w:hint="eastAsia"/>
        </w:rPr>
        <w:t>1</w:t>
      </w:r>
      <w:r w:rsidR="004A7617">
        <w:rPr>
          <w:rFonts w:asciiTheme="minorEastAsia" w:eastAsiaTheme="minorEastAsia" w:hAnsiTheme="minorEastAsia"/>
        </w:rPr>
        <w:t>2点到24点。</w:t>
      </w:r>
    </w:p>
    <w:p w14:paraId="041DA209" w14:textId="79DE14B1" w:rsidR="00545BA9" w:rsidRDefault="00545BA9" w:rsidP="004A7617">
      <w:pPr>
        <w:pStyle w:val="aa"/>
        <w:numPr>
          <w:ilvl w:val="0"/>
          <w:numId w:val="48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定位</w:t>
      </w:r>
      <w:r w:rsidRPr="004E64DB">
        <w:rPr>
          <w:rFonts w:asciiTheme="minorEastAsia" w:eastAsiaTheme="minorEastAsia" w:hAnsiTheme="minorEastAsia"/>
        </w:rPr>
        <w:t>间隔</w:t>
      </w:r>
      <w:r w:rsidRPr="004E64DB">
        <w:rPr>
          <w:rFonts w:asciiTheme="minorEastAsia" w:eastAsiaTheme="minorEastAsia" w:hAnsiTheme="minorEastAsia" w:hint="eastAsia"/>
        </w:rPr>
        <w:t>：</w:t>
      </w:r>
      <w:r w:rsidRPr="004E64DB">
        <w:rPr>
          <w:rFonts w:asciiTheme="minorEastAsia" w:eastAsiaTheme="minorEastAsia" w:hAnsiTheme="minorEastAsia"/>
        </w:rPr>
        <w:t>间隔的秒表示，比如一分钟，就是60</w:t>
      </w:r>
      <w:r w:rsidR="004A7617">
        <w:rPr>
          <w:rFonts w:asciiTheme="minorEastAsia" w:eastAsiaTheme="minorEastAsia" w:hAnsiTheme="minorEastAsia" w:hint="eastAsia"/>
        </w:rPr>
        <w:t>。</w:t>
      </w:r>
      <w:r w:rsidR="004A7617">
        <w:rPr>
          <w:rFonts w:asciiTheme="minorEastAsia" w:eastAsiaTheme="minorEastAsia" w:hAnsiTheme="minorEastAsia"/>
        </w:rPr>
        <w:t>默认</w:t>
      </w:r>
      <w:r w:rsidR="004A7617">
        <w:rPr>
          <w:rFonts w:asciiTheme="minorEastAsia" w:eastAsiaTheme="minorEastAsia" w:hAnsiTheme="minorEastAsia" w:hint="eastAsia"/>
        </w:rPr>
        <w:t>2</w:t>
      </w:r>
      <w:r w:rsidR="004A7617">
        <w:rPr>
          <w:rFonts w:asciiTheme="minorEastAsia" w:eastAsiaTheme="minorEastAsia" w:hAnsiTheme="minorEastAsia"/>
        </w:rPr>
        <w:t>小时，一天就是6次</w:t>
      </w:r>
    </w:p>
    <w:p w14:paraId="75DE2648" w14:textId="3CF29183" w:rsidR="00683735" w:rsidRPr="004E64DB" w:rsidRDefault="00683735" w:rsidP="004A7617">
      <w:pPr>
        <w:pStyle w:val="aa"/>
        <w:numPr>
          <w:ilvl w:val="0"/>
          <w:numId w:val="48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上报点</w:t>
      </w:r>
      <w:r>
        <w:rPr>
          <w:rFonts w:asciiTheme="minorEastAsia" w:eastAsiaTheme="minorEastAsia" w:hAnsiTheme="minorEastAsia"/>
        </w:rPr>
        <w:t>数：</w:t>
      </w:r>
      <w:r w:rsidR="00B800FD">
        <w:rPr>
          <w:rFonts w:asciiTheme="minorEastAsia" w:eastAsiaTheme="minorEastAsia" w:hAnsiTheme="minorEastAsia" w:hint="eastAsia"/>
        </w:rPr>
        <w:t>规格</w:t>
      </w:r>
      <w:r w:rsidR="002A5D02">
        <w:rPr>
          <w:rFonts w:asciiTheme="minorEastAsia" w:eastAsiaTheme="minorEastAsia" w:hAnsiTheme="minorEastAsia" w:hint="eastAsia"/>
        </w:rPr>
        <w:t>最多</w:t>
      </w:r>
      <w:r w:rsidR="002A5D02">
        <w:rPr>
          <w:rFonts w:asciiTheme="minorEastAsia" w:eastAsiaTheme="minorEastAsia" w:hAnsiTheme="minorEastAsia"/>
        </w:rPr>
        <w:t>10个</w:t>
      </w:r>
      <w:r w:rsidR="00B800FD">
        <w:rPr>
          <w:rFonts w:asciiTheme="minorEastAsia" w:eastAsiaTheme="minorEastAsia" w:hAnsiTheme="minorEastAsia" w:hint="eastAsia"/>
        </w:rPr>
        <w:t>，</w:t>
      </w:r>
      <w:r w:rsidR="00B800FD">
        <w:rPr>
          <w:rFonts w:asciiTheme="minorEastAsia" w:eastAsiaTheme="minorEastAsia" w:hAnsiTheme="minorEastAsia"/>
        </w:rPr>
        <w:t>服务器默认下发3个。</w:t>
      </w:r>
    </w:p>
    <w:p w14:paraId="7FDDE89D" w14:textId="472FFE7C" w:rsidR="008D3EB9" w:rsidRPr="004E64DB" w:rsidRDefault="00545BA9" w:rsidP="004A7617">
      <w:pPr>
        <w:pStyle w:val="aa"/>
        <w:numPr>
          <w:ilvl w:val="0"/>
          <w:numId w:val="48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时间</w:t>
      </w:r>
      <w:r w:rsidRPr="004E64DB">
        <w:rPr>
          <w:rFonts w:asciiTheme="minorEastAsia" w:eastAsiaTheme="minorEastAsia" w:hAnsiTheme="minorEastAsia"/>
        </w:rPr>
        <w:t>1-n</w:t>
      </w:r>
      <w:r w:rsidRPr="004E64DB">
        <w:rPr>
          <w:rFonts w:asciiTheme="minorEastAsia" w:eastAsiaTheme="minorEastAsia" w:hAnsiTheme="minorEastAsia" w:hint="eastAsia"/>
        </w:rPr>
        <w:t>：</w:t>
      </w:r>
      <w:r w:rsidRPr="004E64DB">
        <w:rPr>
          <w:rFonts w:asciiTheme="minorEastAsia" w:eastAsiaTheme="minorEastAsia" w:hAnsiTheme="minorEastAsia"/>
        </w:rPr>
        <w:t xml:space="preserve">时分秒的秒数表示 </w:t>
      </w:r>
      <w:r w:rsidR="004A7617">
        <w:rPr>
          <w:rFonts w:asciiTheme="minorEastAsia" w:eastAsiaTheme="minorEastAsia" w:hAnsiTheme="minorEastAsia" w:hint="eastAsia"/>
        </w:rPr>
        <w:t>。</w:t>
      </w:r>
      <w:r w:rsidR="004A7617">
        <w:rPr>
          <w:rFonts w:asciiTheme="minorEastAsia" w:eastAsiaTheme="minorEastAsia" w:hAnsiTheme="minorEastAsia"/>
        </w:rPr>
        <w:t>默认</w:t>
      </w:r>
      <w:r w:rsidR="004A7617">
        <w:rPr>
          <w:rFonts w:asciiTheme="minorEastAsia" w:eastAsiaTheme="minorEastAsia" w:hAnsiTheme="minorEastAsia" w:hint="eastAsia"/>
        </w:rPr>
        <w:t>第一次</w:t>
      </w:r>
      <w:r w:rsidR="004A7617">
        <w:rPr>
          <w:rFonts w:asciiTheme="minorEastAsia" w:eastAsiaTheme="minorEastAsia" w:hAnsiTheme="minorEastAsia"/>
        </w:rPr>
        <w:t>就是开机</w:t>
      </w:r>
      <w:r w:rsidR="004A7617">
        <w:rPr>
          <w:rFonts w:asciiTheme="minorEastAsia" w:eastAsiaTheme="minorEastAsia" w:hAnsiTheme="minorEastAsia" w:hint="eastAsia"/>
        </w:rPr>
        <w:t>时间加</w:t>
      </w:r>
      <w:r w:rsidR="004A7617">
        <w:rPr>
          <w:rFonts w:asciiTheme="minorEastAsia" w:eastAsiaTheme="minorEastAsia" w:hAnsiTheme="minorEastAsia"/>
        </w:rPr>
        <w:t>一个</w:t>
      </w:r>
      <w:r w:rsidR="004A7617">
        <w:rPr>
          <w:rFonts w:asciiTheme="minorEastAsia" w:eastAsiaTheme="minorEastAsia" w:hAnsiTheme="minorEastAsia" w:hint="eastAsia"/>
        </w:rPr>
        <w:t>定位</w:t>
      </w:r>
      <w:r w:rsidR="004A7617">
        <w:rPr>
          <w:rFonts w:asciiTheme="minorEastAsia" w:eastAsiaTheme="minorEastAsia" w:hAnsiTheme="minorEastAsia"/>
        </w:rPr>
        <w:t>间隔内的随机时间。</w:t>
      </w:r>
    </w:p>
    <w:p w14:paraId="7F31DBD2" w14:textId="77777777" w:rsidR="00E104B7" w:rsidRPr="004E64DB" w:rsidRDefault="00E104B7" w:rsidP="004A7617">
      <w:pPr>
        <w:pStyle w:val="aa"/>
        <w:numPr>
          <w:ilvl w:val="0"/>
          <w:numId w:val="48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协议</w:t>
      </w:r>
      <w:r w:rsidRPr="004E64DB">
        <w:rPr>
          <w:rFonts w:asciiTheme="minorEastAsia" w:eastAsiaTheme="minorEastAsia" w:hAnsiTheme="minorEastAsia"/>
        </w:rPr>
        <w:t>样例</w:t>
      </w:r>
    </w:p>
    <w:p w14:paraId="36CB132E" w14:textId="77777777" w:rsidR="00E104B7" w:rsidRPr="004E64DB" w:rsidRDefault="00E104B7" w:rsidP="00AD1347">
      <w:pPr>
        <w:pStyle w:val="aa"/>
        <w:ind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/>
        </w:rPr>
        <w:t>R</w:t>
      </w:r>
      <w:r w:rsidRPr="004E64DB">
        <w:rPr>
          <w:rFonts w:asciiTheme="minorEastAsia" w:eastAsiaTheme="minorEastAsia" w:hAnsiTheme="minorEastAsia" w:hint="eastAsia"/>
        </w:rPr>
        <w:t>eq：</w:t>
      </w:r>
    </w:p>
    <w:p w14:paraId="27ABAA59" w14:textId="77777777" w:rsidR="008D3EB9" w:rsidRPr="004E64DB" w:rsidRDefault="00E104B7" w:rsidP="00AD1347">
      <w:pPr>
        <w:pStyle w:val="aa"/>
        <w:ind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/>
        </w:rPr>
        <w:t>R</w:t>
      </w:r>
      <w:r w:rsidRPr="004E64DB">
        <w:rPr>
          <w:rFonts w:asciiTheme="minorEastAsia" w:eastAsiaTheme="minorEastAsia" w:hAnsiTheme="minorEastAsia" w:hint="eastAsia"/>
        </w:rPr>
        <w:t>sp：</w:t>
      </w:r>
    </w:p>
    <w:p w14:paraId="7FB2DB9D" w14:textId="77777777" w:rsidR="00CB72CF" w:rsidRPr="004E64DB" w:rsidRDefault="00CB72CF">
      <w:pPr>
        <w:pStyle w:val="30"/>
        <w:numPr>
          <w:ilvl w:val="2"/>
          <w:numId w:val="59"/>
        </w:numPr>
        <w:jc w:val="left"/>
        <w:rPr>
          <w:rFonts w:asciiTheme="minorEastAsia" w:eastAsiaTheme="minorEastAsia" w:hAnsiTheme="minorEastAsia"/>
        </w:rPr>
        <w:pPrChange w:id="315" w:author="zcj" w:date="2018-03-07T21:26:00Z">
          <w:pPr>
            <w:pStyle w:val="30"/>
            <w:jc w:val="left"/>
          </w:pPr>
        </w:pPrChange>
      </w:pPr>
      <w:bookmarkStart w:id="316" w:name="_Toc505800404"/>
      <w:del w:id="317" w:author="zcj" w:date="2018-03-07T21:04:00Z">
        <w:r w:rsidRPr="004E64DB" w:rsidDel="00F73683">
          <w:rPr>
            <w:rFonts w:asciiTheme="minorEastAsia" w:eastAsiaTheme="minorEastAsia" w:hAnsiTheme="minorEastAsia" w:hint="eastAsia"/>
          </w:rPr>
          <w:delText>5</w:delText>
        </w:r>
        <w:r w:rsidRPr="004E64DB" w:rsidDel="00F73683">
          <w:rPr>
            <w:rFonts w:asciiTheme="minorEastAsia" w:eastAsiaTheme="minorEastAsia" w:hAnsiTheme="minorEastAsia"/>
          </w:rPr>
          <w:delText xml:space="preserve">.5.3 </w:delText>
        </w:r>
      </w:del>
      <w:r w:rsidRPr="004E64DB">
        <w:rPr>
          <w:rFonts w:asciiTheme="minorEastAsia" w:eastAsiaTheme="minorEastAsia" w:hAnsiTheme="minorEastAsia" w:hint="eastAsia"/>
        </w:rPr>
        <w:t>头羊网关定位参数</w:t>
      </w:r>
      <w:bookmarkEnd w:id="316"/>
    </w:p>
    <w:tbl>
      <w:tblPr>
        <w:tblpPr w:leftFromText="180" w:rightFromText="180" w:vertAnchor="text" w:horzAnchor="margin" w:tblpY="209"/>
        <w:tblOverlap w:val="never"/>
        <w:tblW w:w="67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PrChange w:id="318" w:author="zcj" w:date="2018-02-08T17:38:00Z">
          <w:tblPr>
            <w:tblpPr w:leftFromText="180" w:rightFromText="180" w:vertAnchor="text" w:horzAnchor="margin" w:tblpY="209"/>
            <w:tblOverlap w:val="never"/>
            <w:tblW w:w="461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851"/>
        <w:gridCol w:w="1129"/>
        <w:gridCol w:w="1134"/>
        <w:gridCol w:w="1843"/>
        <w:gridCol w:w="1842"/>
        <w:tblGridChange w:id="319">
          <w:tblGrid>
            <w:gridCol w:w="851"/>
            <w:gridCol w:w="1129"/>
            <w:gridCol w:w="1134"/>
            <w:gridCol w:w="236"/>
            <w:gridCol w:w="1181"/>
            <w:gridCol w:w="86"/>
          </w:tblGrid>
        </w:tblGridChange>
      </w:tblGrid>
      <w:tr w:rsidR="00CB72CF" w:rsidRPr="004E64DB" w14:paraId="7F84E870" w14:textId="77777777" w:rsidTr="00C51C4B">
        <w:trPr>
          <w:trHeight w:val="353"/>
          <w:trPrChange w:id="320" w:author="zcj" w:date="2018-02-08T17:38:00Z">
            <w:trPr>
              <w:gridAfter w:val="0"/>
              <w:wAfter w:w="86" w:type="dxa"/>
              <w:trHeight w:val="353"/>
            </w:trPr>
          </w:trPrChange>
        </w:trPr>
        <w:tc>
          <w:tcPr>
            <w:tcW w:w="851" w:type="dxa"/>
            <w:vMerge w:val="restart"/>
            <w:tcPrChange w:id="321" w:author="zcj" w:date="2018-02-08T17:38:00Z">
              <w:tcPr>
                <w:tcW w:w="851" w:type="dxa"/>
                <w:vMerge w:val="restart"/>
              </w:tcPr>
            </w:tcPrChange>
          </w:tcPr>
          <w:p w14:paraId="0BA01A96" w14:textId="77777777" w:rsidR="00CB72CF" w:rsidRPr="004E64DB" w:rsidRDefault="00CB72CF" w:rsidP="00C51C4B">
            <w:pPr>
              <w:pStyle w:val="aa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字段</w:t>
            </w:r>
          </w:p>
        </w:tc>
        <w:tc>
          <w:tcPr>
            <w:tcW w:w="2263" w:type="dxa"/>
            <w:gridSpan w:val="2"/>
            <w:tcBorders>
              <w:right w:val="single" w:sz="4" w:space="0" w:color="auto"/>
            </w:tcBorders>
            <w:tcPrChange w:id="322" w:author="zcj" w:date="2018-02-08T17:38:00Z">
              <w:tcPr>
                <w:tcW w:w="2263" w:type="dxa"/>
                <w:gridSpan w:val="2"/>
                <w:tcBorders>
                  <w:right w:val="single" w:sz="4" w:space="0" w:color="auto"/>
                </w:tcBorders>
              </w:tcPr>
            </w:tcPrChange>
          </w:tcPr>
          <w:p w14:paraId="1828AC69" w14:textId="77777777" w:rsidR="00CB72CF" w:rsidRPr="004E64DB" w:rsidRDefault="00CB72CF" w:rsidP="00C51C4B">
            <w:pPr>
              <w:widowControl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4</w:t>
            </w:r>
            <w:r w:rsidRPr="004E64DB">
              <w:rPr>
                <w:rFonts w:asciiTheme="minorEastAsia" w:eastAsiaTheme="minorEastAsia" w:hAnsiTheme="minorEastAsia"/>
              </w:rPr>
              <w:t>33工作</w:t>
            </w:r>
            <w:r w:rsidRPr="004E64DB">
              <w:rPr>
                <w:rFonts w:asciiTheme="minorEastAsia" w:eastAsiaTheme="minorEastAsia" w:hAnsiTheme="minorEastAsia" w:hint="eastAsia"/>
              </w:rPr>
              <w:t>时段</w:t>
            </w:r>
          </w:p>
        </w:tc>
        <w:tc>
          <w:tcPr>
            <w:tcW w:w="3685" w:type="dxa"/>
            <w:gridSpan w:val="2"/>
            <w:tcBorders>
              <w:right w:val="single" w:sz="4" w:space="0" w:color="auto"/>
            </w:tcBorders>
            <w:tcPrChange w:id="323" w:author="zcj" w:date="2018-02-08T17:38:00Z">
              <w:tcPr>
                <w:tcW w:w="1417" w:type="dxa"/>
                <w:gridSpan w:val="2"/>
                <w:tcBorders>
                  <w:right w:val="single" w:sz="4" w:space="0" w:color="auto"/>
                </w:tcBorders>
              </w:tcPr>
            </w:tcPrChange>
          </w:tcPr>
          <w:p w14:paraId="6B6AE94C" w14:textId="77777777" w:rsidR="00CB72CF" w:rsidRPr="004E64DB" w:rsidRDefault="00CB72CF" w:rsidP="00C51C4B">
            <w:pPr>
              <w:widowControl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C51C4B" w:rsidRPr="004E64DB" w14:paraId="48BA1D8E" w14:textId="0D8DA5D8" w:rsidTr="00C51C4B">
        <w:trPr>
          <w:trHeight w:val="1273"/>
          <w:trPrChange w:id="324" w:author="zcj" w:date="2018-02-08T17:38:00Z">
            <w:trPr>
              <w:trHeight w:val="1273"/>
            </w:trPr>
          </w:trPrChange>
        </w:trPr>
        <w:tc>
          <w:tcPr>
            <w:tcW w:w="851" w:type="dxa"/>
            <w:vMerge/>
            <w:tcPrChange w:id="325" w:author="zcj" w:date="2018-02-08T17:38:00Z">
              <w:tcPr>
                <w:tcW w:w="851" w:type="dxa"/>
                <w:vMerge/>
              </w:tcPr>
            </w:tcPrChange>
          </w:tcPr>
          <w:p w14:paraId="28D61D2E" w14:textId="77777777" w:rsidR="00C51C4B" w:rsidRPr="004E64DB" w:rsidRDefault="00C51C4B" w:rsidP="00C51C4B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29" w:type="dxa"/>
            <w:tcPrChange w:id="326" w:author="zcj" w:date="2018-02-08T17:38:00Z">
              <w:tcPr>
                <w:tcW w:w="1129" w:type="dxa"/>
              </w:tcPr>
            </w:tcPrChange>
          </w:tcPr>
          <w:p w14:paraId="392A375E" w14:textId="77777777" w:rsidR="00C51C4B" w:rsidRPr="004E64DB" w:rsidRDefault="00C51C4B" w:rsidP="00C51C4B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开始时间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tcPrChange w:id="327" w:author="zcj" w:date="2018-02-08T17:38:00Z">
              <w:tcPr>
                <w:tcW w:w="1134" w:type="dxa"/>
                <w:tcBorders>
                  <w:right w:val="single" w:sz="4" w:space="0" w:color="auto"/>
                </w:tcBorders>
              </w:tcPr>
            </w:tcPrChange>
          </w:tcPr>
          <w:p w14:paraId="239AD9D5" w14:textId="77777777" w:rsidR="00C51C4B" w:rsidRPr="004E64DB" w:rsidRDefault="00C51C4B" w:rsidP="00C51C4B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结束时间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tcPrChange w:id="328" w:author="zcj" w:date="2018-02-08T17:38:00Z">
              <w:tcPr>
                <w:tcW w:w="236" w:type="dxa"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14:paraId="06A37B34" w14:textId="30206F67" w:rsidR="00C51C4B" w:rsidRPr="004E64DB" w:rsidRDefault="00C51C4B" w:rsidP="00C51C4B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del w:id="329" w:author="zcj" w:date="2018-02-08T17:38:00Z">
              <w:r w:rsidRPr="004E64DB" w:rsidDel="00C51C4B">
                <w:rPr>
                  <w:rFonts w:asciiTheme="minorEastAsia" w:eastAsiaTheme="minorEastAsia" w:hAnsiTheme="minorEastAsia" w:hint="eastAsia"/>
                </w:rPr>
                <w:delText>上报起始</w:delText>
              </w:r>
            </w:del>
            <w:ins w:id="330" w:author="zcj" w:date="2018-02-08T17:38:00Z">
              <w:r>
                <w:rPr>
                  <w:rFonts w:asciiTheme="minorEastAsia" w:eastAsiaTheme="minorEastAsia" w:hAnsiTheme="minorEastAsia" w:hint="eastAsia"/>
                </w:rPr>
                <w:t>上报</w:t>
              </w:r>
              <w:r>
                <w:rPr>
                  <w:rFonts w:asciiTheme="minorEastAsia" w:eastAsiaTheme="minorEastAsia" w:hAnsiTheme="minorEastAsia"/>
                </w:rPr>
                <w:t>周期</w:t>
              </w:r>
            </w:ins>
            <w:commentRangeStart w:id="331"/>
            <w:del w:id="332" w:author="zcj" w:date="2018-02-08T17:38:00Z">
              <w:r w:rsidRPr="004E64DB" w:rsidDel="00C51C4B">
                <w:rPr>
                  <w:rFonts w:asciiTheme="minorEastAsia" w:eastAsiaTheme="minorEastAsia" w:hAnsiTheme="minorEastAsia"/>
                </w:rPr>
                <w:delText>点</w:delText>
              </w:r>
            </w:del>
            <w:commentRangeEnd w:id="331"/>
            <w:r>
              <w:rPr>
                <w:rStyle w:val="af"/>
              </w:rPr>
              <w:commentReference w:id="331"/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tcPrChange w:id="333" w:author="zcj" w:date="2018-02-08T17:38:00Z">
              <w:tcPr>
                <w:tcW w:w="1267" w:type="dxa"/>
                <w:gridSpan w:val="2"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14:paraId="0E200426" w14:textId="1DFD7AB7" w:rsidR="00C51C4B" w:rsidRPr="004E64DB" w:rsidRDefault="00C51C4B" w:rsidP="00170A2D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ins w:id="334" w:author="zcj" w:date="2018-02-08T17:37:00Z">
              <w:r>
                <w:rPr>
                  <w:rFonts w:asciiTheme="minorEastAsia" w:eastAsiaTheme="minorEastAsia" w:hAnsiTheme="minorEastAsia" w:hint="eastAsia"/>
                </w:rPr>
                <w:t>上报</w:t>
              </w:r>
            </w:ins>
            <w:ins w:id="335" w:author="zcj" w:date="2018-02-08T17:38:00Z">
              <w:r>
                <w:rPr>
                  <w:rFonts w:asciiTheme="minorEastAsia" w:eastAsiaTheme="minorEastAsia" w:hAnsiTheme="minorEastAsia" w:hint="eastAsia"/>
                </w:rPr>
                <w:t>计时</w:t>
              </w:r>
            </w:ins>
            <w:ins w:id="336" w:author="zcj" w:date="2018-02-08T17:56:00Z">
              <w:r w:rsidR="008B4542">
                <w:rPr>
                  <w:rFonts w:asciiTheme="minorEastAsia" w:eastAsiaTheme="minorEastAsia" w:hAnsiTheme="minorEastAsia" w:hint="eastAsia"/>
                </w:rPr>
                <w:t>起始时间</w:t>
              </w:r>
              <w:r w:rsidR="008B4542">
                <w:rPr>
                  <w:rFonts w:asciiTheme="minorEastAsia" w:eastAsiaTheme="minorEastAsia" w:hAnsiTheme="minorEastAsia"/>
                </w:rPr>
                <w:t>点</w:t>
              </w:r>
            </w:ins>
          </w:p>
        </w:tc>
      </w:tr>
      <w:tr w:rsidR="00C51C4B" w:rsidRPr="004E64DB" w14:paraId="72A3D7C4" w14:textId="5A4EFF70" w:rsidTr="00C51C4B">
        <w:trPr>
          <w:trHeight w:val="414"/>
          <w:trPrChange w:id="337" w:author="zcj" w:date="2018-02-08T17:38:00Z">
            <w:trPr>
              <w:trHeight w:val="414"/>
            </w:trPr>
          </w:trPrChange>
        </w:trPr>
        <w:tc>
          <w:tcPr>
            <w:tcW w:w="851" w:type="dxa"/>
            <w:tcPrChange w:id="338" w:author="zcj" w:date="2018-02-08T17:38:00Z">
              <w:tcPr>
                <w:tcW w:w="851" w:type="dxa"/>
              </w:tcPr>
            </w:tcPrChange>
          </w:tcPr>
          <w:p w14:paraId="270CBC1C" w14:textId="77777777" w:rsidR="00C51C4B" w:rsidRPr="004E64DB" w:rsidRDefault="00C51C4B" w:rsidP="00C51C4B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4E64DB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1129" w:type="dxa"/>
            <w:tcPrChange w:id="339" w:author="zcj" w:date="2018-02-08T17:38:00Z">
              <w:tcPr>
                <w:tcW w:w="1129" w:type="dxa"/>
              </w:tcPr>
            </w:tcPrChange>
          </w:tcPr>
          <w:p w14:paraId="2E994AC0" w14:textId="5AA91150" w:rsidR="00C51C4B" w:rsidRPr="004E64DB" w:rsidRDefault="00D04D30" w:rsidP="00C51C4B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134" w:type="dxa"/>
            <w:tcPrChange w:id="340" w:author="zcj" w:date="2018-02-08T17:38:00Z">
              <w:tcPr>
                <w:tcW w:w="1134" w:type="dxa"/>
              </w:tcPr>
            </w:tcPrChange>
          </w:tcPr>
          <w:p w14:paraId="49D573A7" w14:textId="52EE1EF5" w:rsidR="00C51C4B" w:rsidRPr="004E64DB" w:rsidRDefault="00D04D30" w:rsidP="00C51C4B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tcPrChange w:id="341" w:author="zcj" w:date="2018-02-08T17:38:00Z">
              <w:tcPr>
                <w:tcW w:w="236" w:type="dxa"/>
                <w:tcBorders>
                  <w:right w:val="single" w:sz="4" w:space="0" w:color="auto"/>
                </w:tcBorders>
              </w:tcPr>
            </w:tcPrChange>
          </w:tcPr>
          <w:p w14:paraId="1CC2A796" w14:textId="26674314" w:rsidR="00C51C4B" w:rsidRPr="004E64DB" w:rsidRDefault="00D04D30" w:rsidP="00C51C4B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tcPrChange w:id="342" w:author="zcj" w:date="2018-02-08T17:38:00Z">
              <w:tcPr>
                <w:tcW w:w="1267" w:type="dxa"/>
                <w:gridSpan w:val="2"/>
                <w:tcBorders>
                  <w:left w:val="single" w:sz="4" w:space="0" w:color="auto"/>
                </w:tcBorders>
              </w:tcPr>
            </w:tcPrChange>
          </w:tcPr>
          <w:p w14:paraId="23AA44A1" w14:textId="2612A158" w:rsidR="00C51C4B" w:rsidRPr="004E64DB" w:rsidRDefault="00D04D30" w:rsidP="00C51C4B">
            <w:pPr>
              <w:pStyle w:val="aa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</w:tr>
    </w:tbl>
    <w:p w14:paraId="129975D7" w14:textId="77777777" w:rsidR="00CB72CF" w:rsidRPr="004E64DB" w:rsidRDefault="00CB72CF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</w:p>
    <w:p w14:paraId="244A617E" w14:textId="77777777" w:rsidR="00CB72CF" w:rsidRPr="004E64DB" w:rsidRDefault="00CB72CF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</w:p>
    <w:p w14:paraId="548AF4F1" w14:textId="77777777" w:rsidR="00CB72CF" w:rsidRPr="004E64DB" w:rsidRDefault="00CB72CF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</w:p>
    <w:p w14:paraId="71E3970B" w14:textId="77777777" w:rsidR="00CB72CF" w:rsidRPr="004E64DB" w:rsidRDefault="00CB72CF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</w:p>
    <w:p w14:paraId="43266480" w14:textId="77777777" w:rsidR="00CB72CF" w:rsidRPr="004E64DB" w:rsidRDefault="00CB72CF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</w:p>
    <w:p w14:paraId="32EA64BB" w14:textId="77777777" w:rsidR="00CB72CF" w:rsidRPr="004E64DB" w:rsidRDefault="00CB72CF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</w:p>
    <w:p w14:paraId="652738CA" w14:textId="77777777" w:rsidR="00CB72CF" w:rsidRPr="004E64DB" w:rsidRDefault="00CB72CF" w:rsidP="002D1144">
      <w:pPr>
        <w:pStyle w:val="aa"/>
        <w:ind w:left="360" w:firstLineChars="0" w:firstLine="0"/>
        <w:jc w:val="left"/>
        <w:rPr>
          <w:rFonts w:asciiTheme="minorEastAsia" w:eastAsiaTheme="minorEastAsia" w:hAnsiTheme="minorEastAsia"/>
        </w:rPr>
      </w:pPr>
    </w:p>
    <w:p w14:paraId="2CBA9BF0" w14:textId="23C7E2B9" w:rsidR="00CB72CF" w:rsidRPr="004E64DB" w:rsidRDefault="00CB72CF" w:rsidP="009B5271">
      <w:pPr>
        <w:pStyle w:val="aa"/>
        <w:numPr>
          <w:ilvl w:val="0"/>
          <w:numId w:val="48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开始</w:t>
      </w:r>
      <w:r w:rsidRPr="004E64DB">
        <w:rPr>
          <w:rFonts w:asciiTheme="minorEastAsia" w:eastAsiaTheme="minorEastAsia" w:hAnsiTheme="minorEastAsia"/>
        </w:rPr>
        <w:t xml:space="preserve">时间，结束时间：时分秒的秒数表示，比如1：01：01 </w:t>
      </w:r>
      <w:r w:rsidRPr="004E64DB">
        <w:rPr>
          <w:rFonts w:asciiTheme="minorEastAsia" w:eastAsiaTheme="minorEastAsia" w:hAnsiTheme="minorEastAsia" w:hint="eastAsia"/>
        </w:rPr>
        <w:t>就是</w:t>
      </w:r>
      <w:r w:rsidRPr="004E64DB">
        <w:rPr>
          <w:rFonts w:asciiTheme="minorEastAsia" w:eastAsiaTheme="minorEastAsia" w:hAnsiTheme="minorEastAsia"/>
        </w:rPr>
        <w:t>3661</w:t>
      </w:r>
      <w:r w:rsidR="004A7617">
        <w:rPr>
          <w:rFonts w:asciiTheme="minorEastAsia" w:eastAsiaTheme="minorEastAsia" w:hAnsiTheme="minorEastAsia" w:hint="eastAsia"/>
        </w:rPr>
        <w:t>。</w:t>
      </w:r>
      <w:r w:rsidR="004A7617">
        <w:rPr>
          <w:rFonts w:asciiTheme="minorEastAsia" w:eastAsiaTheme="minorEastAsia" w:hAnsiTheme="minorEastAsia"/>
        </w:rPr>
        <w:t>默认</w:t>
      </w:r>
      <w:r w:rsidR="004A7617">
        <w:rPr>
          <w:rFonts w:asciiTheme="minorEastAsia" w:eastAsiaTheme="minorEastAsia" w:hAnsiTheme="minorEastAsia" w:hint="eastAsia"/>
        </w:rPr>
        <w:t>1</w:t>
      </w:r>
      <w:r w:rsidR="004A7617">
        <w:rPr>
          <w:rFonts w:asciiTheme="minorEastAsia" w:eastAsiaTheme="minorEastAsia" w:hAnsiTheme="minorEastAsia"/>
        </w:rPr>
        <w:t>2点到24点。</w:t>
      </w:r>
    </w:p>
    <w:p w14:paraId="0DFD1803" w14:textId="2E6908DE" w:rsidR="00CB72CF" w:rsidRDefault="00CB72CF" w:rsidP="009B5271">
      <w:pPr>
        <w:pStyle w:val="aa"/>
        <w:numPr>
          <w:ilvl w:val="0"/>
          <w:numId w:val="48"/>
        </w:numPr>
        <w:spacing w:line="240" w:lineRule="auto"/>
        <w:ind w:firstLineChars="0"/>
        <w:jc w:val="left"/>
        <w:rPr>
          <w:ins w:id="343" w:author="zcj" w:date="2018-02-08T17:47:00Z"/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上报起始点：</w:t>
      </w:r>
      <w:r w:rsidRPr="004E64DB">
        <w:rPr>
          <w:rFonts w:asciiTheme="minorEastAsia" w:eastAsiaTheme="minorEastAsia" w:hAnsiTheme="minorEastAsia"/>
        </w:rPr>
        <w:t>时分秒的秒数表示</w:t>
      </w:r>
      <w:ins w:id="344" w:author="zcj" w:date="2018-02-08T17:36:00Z">
        <w:r w:rsidR="000C612A">
          <w:rPr>
            <w:rFonts w:asciiTheme="minorEastAsia" w:eastAsiaTheme="minorEastAsia" w:hAnsiTheme="minorEastAsia" w:hint="eastAsia"/>
          </w:rPr>
          <w:t>，</w:t>
        </w:r>
        <w:r w:rsidR="000C612A">
          <w:rPr>
            <w:rFonts w:asciiTheme="minorEastAsia" w:eastAsiaTheme="minorEastAsia" w:hAnsiTheme="minorEastAsia"/>
          </w:rPr>
          <w:t>硬件默认启动后，随机</w:t>
        </w:r>
        <w:r w:rsidR="000C612A">
          <w:rPr>
            <w:rFonts w:asciiTheme="minorEastAsia" w:eastAsiaTheme="minorEastAsia" w:hAnsiTheme="minorEastAsia" w:hint="eastAsia"/>
          </w:rPr>
          <w:t>延时</w:t>
        </w:r>
        <w:r w:rsidR="000C612A">
          <w:rPr>
            <w:rFonts w:asciiTheme="minorEastAsia" w:eastAsiaTheme="minorEastAsia" w:hAnsiTheme="minorEastAsia"/>
          </w:rPr>
          <w:t>一个时间（</w:t>
        </w:r>
        <w:r w:rsidR="000C612A">
          <w:rPr>
            <w:rFonts w:asciiTheme="minorEastAsia" w:eastAsiaTheme="minorEastAsia" w:hAnsiTheme="minorEastAsia" w:hint="eastAsia"/>
          </w:rPr>
          <w:t>小于</w:t>
        </w:r>
        <w:r w:rsidR="000C612A">
          <w:rPr>
            <w:rFonts w:asciiTheme="minorEastAsia" w:eastAsiaTheme="minorEastAsia" w:hAnsiTheme="minorEastAsia"/>
          </w:rPr>
          <w:t>上报周期）</w:t>
        </w:r>
        <w:r w:rsidR="000C612A">
          <w:rPr>
            <w:rFonts w:asciiTheme="minorEastAsia" w:eastAsiaTheme="minorEastAsia" w:hAnsiTheme="minorEastAsia" w:hint="eastAsia"/>
          </w:rPr>
          <w:t>，</w:t>
        </w:r>
        <w:r w:rsidR="000C612A">
          <w:rPr>
            <w:rFonts w:asciiTheme="minorEastAsia" w:eastAsiaTheme="minorEastAsia" w:hAnsiTheme="minorEastAsia"/>
          </w:rPr>
          <w:t>作为</w:t>
        </w:r>
        <w:r w:rsidR="000C612A">
          <w:rPr>
            <w:rFonts w:asciiTheme="minorEastAsia" w:eastAsiaTheme="minorEastAsia" w:hAnsiTheme="minorEastAsia" w:hint="eastAsia"/>
          </w:rPr>
          <w:t>起始</w:t>
        </w:r>
        <w:r w:rsidR="000C612A">
          <w:rPr>
            <w:rFonts w:asciiTheme="minorEastAsia" w:eastAsiaTheme="minorEastAsia" w:hAnsiTheme="minorEastAsia"/>
          </w:rPr>
          <w:t>时间。</w:t>
        </w:r>
      </w:ins>
      <w:r w:rsidR="004A7617">
        <w:rPr>
          <w:rFonts w:asciiTheme="minorEastAsia" w:eastAsiaTheme="minorEastAsia" w:hAnsiTheme="minorEastAsia" w:hint="eastAsia"/>
        </w:rPr>
        <w:t>默认</w:t>
      </w:r>
      <w:r w:rsidR="004A7617">
        <w:rPr>
          <w:rFonts w:asciiTheme="minorEastAsia" w:eastAsiaTheme="minorEastAsia" w:hAnsiTheme="minorEastAsia"/>
        </w:rPr>
        <w:t>开始时间加个上报周期内的随机值</w:t>
      </w:r>
    </w:p>
    <w:p w14:paraId="4C2A0B64" w14:textId="3654043A" w:rsidR="005E7E84" w:rsidRPr="004E64DB" w:rsidRDefault="005E7E84" w:rsidP="009B5271">
      <w:pPr>
        <w:pStyle w:val="aa"/>
        <w:numPr>
          <w:ilvl w:val="0"/>
          <w:numId w:val="48"/>
        </w:numPr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  <w:ins w:id="345" w:author="zcj" w:date="2018-02-08T17:47:00Z">
        <w:r>
          <w:rPr>
            <w:rFonts w:asciiTheme="minorEastAsia" w:eastAsiaTheme="minorEastAsia" w:hAnsiTheme="minorEastAsia" w:hint="eastAsia"/>
          </w:rPr>
          <w:t>上报</w:t>
        </w:r>
        <w:r>
          <w:rPr>
            <w:rFonts w:asciiTheme="minorEastAsia" w:eastAsiaTheme="minorEastAsia" w:hAnsiTheme="minorEastAsia"/>
          </w:rPr>
          <w:t>周期：上报的时间周期，</w:t>
        </w:r>
        <w:r>
          <w:rPr>
            <w:rFonts w:asciiTheme="minorEastAsia" w:eastAsiaTheme="minorEastAsia" w:hAnsiTheme="minorEastAsia" w:hint="eastAsia"/>
          </w:rPr>
          <w:t>表示</w:t>
        </w:r>
        <w:r>
          <w:rPr>
            <w:rFonts w:asciiTheme="minorEastAsia" w:eastAsiaTheme="minorEastAsia" w:hAnsiTheme="minorEastAsia"/>
          </w:rPr>
          <w:t>间隔多久上报一次，单位</w:t>
        </w:r>
      </w:ins>
      <w:ins w:id="346" w:author="zcj" w:date="2018-02-08T17:48:00Z">
        <w:r>
          <w:rPr>
            <w:rFonts w:asciiTheme="minorEastAsia" w:eastAsiaTheme="minorEastAsia" w:hAnsiTheme="minorEastAsia"/>
          </w:rPr>
          <w:t>为</w:t>
        </w:r>
        <w:r w:rsidR="006223A1" w:rsidRPr="00162F89">
          <w:rPr>
            <w:rFonts w:asciiTheme="minorEastAsia" w:eastAsiaTheme="minorEastAsia" w:hAnsiTheme="minorEastAsia" w:hint="eastAsia"/>
            <w:color w:val="FF0000"/>
            <w:rPrChange w:id="347" w:author="zcj" w:date="2018-02-08T18:04:00Z">
              <w:rPr>
                <w:rFonts w:asciiTheme="minorEastAsia" w:eastAsiaTheme="minorEastAsia" w:hAnsiTheme="minorEastAsia" w:hint="eastAsia"/>
              </w:rPr>
            </w:rPrChange>
          </w:rPr>
          <w:t>分钟</w:t>
        </w:r>
        <w:r w:rsidR="006223A1">
          <w:rPr>
            <w:rFonts w:asciiTheme="minorEastAsia" w:eastAsiaTheme="minorEastAsia" w:hAnsiTheme="minorEastAsia"/>
          </w:rPr>
          <w:t xml:space="preserve">。240 </w:t>
        </w:r>
        <w:r w:rsidR="006223A1">
          <w:rPr>
            <w:rFonts w:asciiTheme="minorEastAsia" w:eastAsiaTheme="minorEastAsia" w:hAnsiTheme="minorEastAsia" w:hint="eastAsia"/>
          </w:rPr>
          <w:t>就</w:t>
        </w:r>
        <w:r w:rsidR="006223A1">
          <w:rPr>
            <w:rFonts w:asciiTheme="minorEastAsia" w:eastAsiaTheme="minorEastAsia" w:hAnsiTheme="minorEastAsia"/>
          </w:rPr>
          <w:t>表示4个小时上报一次。</w:t>
        </w:r>
      </w:ins>
      <w:ins w:id="348" w:author="zcj" w:date="2018-02-08T17:49:00Z">
        <w:r w:rsidR="00FD1FAC">
          <w:rPr>
            <w:rFonts w:asciiTheme="minorEastAsia" w:eastAsiaTheme="minorEastAsia" w:hAnsiTheme="minorEastAsia" w:hint="eastAsia"/>
          </w:rPr>
          <w:t>默认</w:t>
        </w:r>
        <w:r w:rsidR="00FD1FAC">
          <w:rPr>
            <w:rFonts w:asciiTheme="minorEastAsia" w:eastAsiaTheme="minorEastAsia" w:hAnsiTheme="minorEastAsia"/>
          </w:rPr>
          <w:t>4小时。</w:t>
        </w:r>
      </w:ins>
    </w:p>
    <w:p w14:paraId="418EEC0E" w14:textId="77777777" w:rsidR="008D3EB9" w:rsidRDefault="008D3EB9" w:rsidP="009B5271">
      <w:pPr>
        <w:pStyle w:val="aa"/>
        <w:numPr>
          <w:ilvl w:val="0"/>
          <w:numId w:val="48"/>
        </w:numPr>
        <w:spacing w:line="240" w:lineRule="auto"/>
        <w:ind w:firstLineChars="0"/>
        <w:jc w:val="left"/>
        <w:rPr>
          <w:ins w:id="349" w:author="zcj" w:date="2018-02-08T12:03:00Z"/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 w:hint="eastAsia"/>
        </w:rPr>
        <w:t>协议</w:t>
      </w:r>
      <w:r w:rsidRPr="004E64DB">
        <w:rPr>
          <w:rFonts w:asciiTheme="minorEastAsia" w:eastAsiaTheme="minorEastAsia" w:hAnsiTheme="minorEastAsia"/>
        </w:rPr>
        <w:t>样例</w:t>
      </w:r>
    </w:p>
    <w:p w14:paraId="1B251C00" w14:textId="6A2C9A58" w:rsidR="001618DD" w:rsidRPr="004E53FD" w:rsidDel="005E7E84" w:rsidRDefault="001618DD" w:rsidP="009B5271">
      <w:pPr>
        <w:pStyle w:val="aa"/>
        <w:numPr>
          <w:ilvl w:val="0"/>
          <w:numId w:val="48"/>
        </w:numPr>
        <w:spacing w:line="240" w:lineRule="auto"/>
        <w:ind w:firstLineChars="0"/>
        <w:jc w:val="left"/>
        <w:rPr>
          <w:del w:id="350" w:author="zcj" w:date="2018-02-08T17:47:00Z"/>
          <w:rFonts w:asciiTheme="minorEastAsia" w:eastAsiaTheme="minorEastAsia" w:hAnsiTheme="minorEastAsia"/>
          <w:color w:val="FF0000"/>
          <w:rPrChange w:id="351" w:author="zcj" w:date="2018-02-08T12:03:00Z">
            <w:rPr>
              <w:del w:id="352" w:author="zcj" w:date="2018-02-08T17:47:00Z"/>
              <w:rFonts w:asciiTheme="minorEastAsia" w:eastAsiaTheme="minorEastAsia" w:hAnsiTheme="minorEastAsia"/>
            </w:rPr>
          </w:rPrChange>
        </w:rPr>
      </w:pPr>
    </w:p>
    <w:p w14:paraId="23029B12" w14:textId="77777777" w:rsidR="008D3EB9" w:rsidRPr="004E64DB" w:rsidRDefault="008D3EB9" w:rsidP="00FC6415">
      <w:pPr>
        <w:pStyle w:val="aa"/>
        <w:ind w:firstLineChars="0" w:firstLine="0"/>
        <w:jc w:val="left"/>
        <w:rPr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/>
        </w:rPr>
        <w:t>R</w:t>
      </w:r>
      <w:r w:rsidRPr="004E64DB">
        <w:rPr>
          <w:rFonts w:asciiTheme="minorEastAsia" w:eastAsiaTheme="minorEastAsia" w:hAnsiTheme="minorEastAsia" w:hint="eastAsia"/>
        </w:rPr>
        <w:t>eq：</w:t>
      </w:r>
    </w:p>
    <w:p w14:paraId="3603CE0B" w14:textId="77777777" w:rsidR="008D3EB9" w:rsidRPr="004E64DB" w:rsidDel="00A967A5" w:rsidRDefault="008D3EB9" w:rsidP="002D1144">
      <w:pPr>
        <w:pStyle w:val="aa"/>
        <w:ind w:firstLineChars="0" w:firstLine="0"/>
        <w:jc w:val="left"/>
        <w:rPr>
          <w:del w:id="353" w:author="zcj" w:date="2018-03-07T21:36:00Z"/>
          <w:rFonts w:asciiTheme="minorEastAsia" w:eastAsiaTheme="minorEastAsia" w:hAnsiTheme="minorEastAsia"/>
        </w:rPr>
      </w:pPr>
      <w:r w:rsidRPr="004E64DB">
        <w:rPr>
          <w:rFonts w:asciiTheme="minorEastAsia" w:eastAsiaTheme="minorEastAsia" w:hAnsiTheme="minorEastAsia"/>
        </w:rPr>
        <w:t>R</w:t>
      </w:r>
      <w:r w:rsidRPr="004E64DB">
        <w:rPr>
          <w:rFonts w:asciiTheme="minorEastAsia" w:eastAsiaTheme="minorEastAsia" w:hAnsiTheme="minorEastAsia" w:hint="eastAsia"/>
        </w:rPr>
        <w:t>sp：</w:t>
      </w:r>
    </w:p>
    <w:p w14:paraId="4B0440EE" w14:textId="77777777" w:rsidR="00CE6038" w:rsidRPr="004E64DB" w:rsidRDefault="00CE6038" w:rsidP="00D636DB">
      <w:pPr>
        <w:pStyle w:val="aa"/>
        <w:ind w:firstLineChars="0" w:firstLine="0"/>
        <w:jc w:val="left"/>
      </w:pPr>
    </w:p>
    <w:sectPr w:rsidR="00CE6038" w:rsidRPr="004E64DB" w:rsidSect="00C832A9">
      <w:headerReference w:type="default" r:id="rId15"/>
      <w:footerReference w:type="default" r:id="rId16"/>
      <w:pgSz w:w="11907" w:h="16839"/>
      <w:pgMar w:top="1440" w:right="1797" w:bottom="1440" w:left="1797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31" w:author="Xinrui Feng" w:date="2018-02-08T09:01:00Z" w:initials="XF">
    <w:p w14:paraId="7E55A172" w14:textId="1CA5E472" w:rsidR="00640A94" w:rsidRDefault="00640A94">
      <w:pPr>
        <w:pStyle w:val="af0"/>
      </w:pPr>
      <w:r>
        <w:rPr>
          <w:rStyle w:val="af"/>
        </w:rPr>
        <w:annotationRef/>
      </w:r>
      <w:r>
        <w:t>建议字段包括上报起始时间，以及上报周期两个关键参数</w:t>
      </w:r>
    </w:p>
    <w:p w14:paraId="3A4502A8" w14:textId="6A8D5011" w:rsidR="00640A94" w:rsidRDefault="00640A94">
      <w:pPr>
        <w:pStyle w:val="af0"/>
      </w:pPr>
      <w:r>
        <w:t>另外，建议标注以下说明：上报起始时间仅在设备首次收到该参数时有效，其它上报时间将根据起始时间</w:t>
      </w:r>
      <w:r>
        <w:t>+</w:t>
      </w:r>
      <w:r>
        <w:t>（上报周期</w:t>
      </w:r>
      <w:r>
        <w:t>*</w:t>
      </w:r>
      <w:r>
        <w:t>已上报次数）进行计算。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4502A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6A3732" w14:textId="77777777" w:rsidR="00642C1C" w:rsidRDefault="00642C1C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separator/>
      </w:r>
    </w:p>
  </w:endnote>
  <w:endnote w:type="continuationSeparator" w:id="0">
    <w:p w14:paraId="7DE61186" w14:textId="77777777" w:rsidR="00642C1C" w:rsidRDefault="00642C1C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06D8E" w14:textId="77777777" w:rsidR="00640A94" w:rsidRDefault="00640A94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88118A" w:rsidRPr="0088118A">
      <w:rPr>
        <w:noProof/>
        <w:lang w:val="zh-CN"/>
      </w:rPr>
      <w:t>17</w:t>
    </w:r>
    <w:r>
      <w:fldChar w:fldCharType="end"/>
    </w:r>
  </w:p>
  <w:p w14:paraId="0A87CC56" w14:textId="77777777" w:rsidR="00640A94" w:rsidRDefault="00640A94" w:rsidP="00453CB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53F4F7" w14:textId="77777777" w:rsidR="00642C1C" w:rsidRDefault="00642C1C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separator/>
      </w:r>
    </w:p>
  </w:footnote>
  <w:footnote w:type="continuationSeparator" w:id="0">
    <w:p w14:paraId="6ABFBA4C" w14:textId="77777777" w:rsidR="00642C1C" w:rsidRDefault="00642C1C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92AA04" w14:textId="77777777" w:rsidR="00640A94" w:rsidRDefault="00640A94" w:rsidP="00E4779B">
    <w:pPr>
      <w:pStyle w:val="a7"/>
      <w:ind w:firstLine="0"/>
      <w:jc w:val="both"/>
    </w:pPr>
    <w:r>
      <w:rPr>
        <w:rFonts w:hint="eastAsia"/>
      </w:rPr>
      <w:t>北京金坤科创技术有限公司</w:t>
    </w:r>
    <w:r>
      <w:rPr>
        <w:rFonts w:hint="eastAsia"/>
      </w:rPr>
      <w:t xml:space="preserve">                                             </w:t>
    </w:r>
    <w:r>
      <w:rPr>
        <w:rFonts w:hint="eastAsia"/>
      </w:rPr>
      <w:tab/>
    </w:r>
    <w:r>
      <w:rPr>
        <w:rFonts w:hint="eastAsia"/>
      </w:rPr>
      <w:t>文档密级：内部公开</w:t>
    </w:r>
  </w:p>
  <w:p w14:paraId="5E915237" w14:textId="77777777" w:rsidR="00640A94" w:rsidRDefault="00640A94" w:rsidP="00E4779B">
    <w:pPr>
      <w:pStyle w:val="a7"/>
      <w:ind w:firstLine="0"/>
      <w:jc w:val="both"/>
    </w:pPr>
    <w:r>
      <w:rPr>
        <w:noProof/>
      </w:rPr>
      <w:drawing>
        <wp:inline distT="0" distB="0" distL="0" distR="0" wp14:anchorId="6C8EE830" wp14:editId="416E6DF4">
          <wp:extent cx="248920" cy="190500"/>
          <wp:effectExtent l="0" t="0" r="0" b="0"/>
          <wp:docPr id="1" name="图片 1" descr="金坤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金坤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791" t="5679" r="6017" b="6261"/>
                  <a:stretch>
                    <a:fillRect/>
                  </a:stretch>
                </pic:blipFill>
                <pic:spPr bwMode="auto">
                  <a:xfrm>
                    <a:off x="0" y="0"/>
                    <a:ext cx="24892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color w:val="1F497D"/>
        <w:sz w:val="44"/>
        <w:szCs w:val="44"/>
      </w:rPr>
      <w:t xml:space="preserve">                          </w:t>
    </w:r>
    <w:r>
      <w:rPr>
        <w:rFonts w:hint="eastAsia"/>
        <w:color w:val="1F497D"/>
        <w:sz w:val="44"/>
        <w:szCs w:val="44"/>
      </w:rPr>
      <w:tab/>
    </w:r>
    <w:r>
      <w:rPr>
        <w:rFonts w:hint="eastAsia"/>
      </w:rPr>
      <w:t>文档类型：需求分析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F0A1"/>
    <w:multiLevelType w:val="multilevel"/>
    <w:tmpl w:val="5F965D0C"/>
    <w:lvl w:ilvl="0">
      <w:start w:val="1"/>
      <w:numFmt w:val="decimal"/>
      <w:lvlText w:val="%1 "/>
      <w:lvlJc w:val="left"/>
      <w:pPr>
        <w:tabs>
          <w:tab w:val="num" w:pos="425"/>
        </w:tabs>
        <w:ind w:left="425" w:hanging="425"/>
      </w:pPr>
      <w:rPr>
        <w:rFonts w:ascii="Times New Roman" w:eastAsia="宋体" w:hAnsi="Times New Roman" w:cs="Times New Roman" w:hint="eastAsia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567" w:hanging="567"/>
      </w:pPr>
      <w:rPr>
        <w:rFonts w:asciiTheme="minorEastAsia" w:eastAsiaTheme="minorEastAsia" w:hAnsiTheme="minorEastAsia" w:cs="Times New Roman" w:hint="eastAsia"/>
      </w:rPr>
    </w:lvl>
    <w:lvl w:ilvl="2">
      <w:start w:val="1"/>
      <w:numFmt w:val="decimal"/>
      <w:lvlText w:val="%1.%2.%3 "/>
      <w:lvlJc w:val="left"/>
      <w:pPr>
        <w:tabs>
          <w:tab w:val="num" w:pos="709"/>
        </w:tabs>
        <w:ind w:left="709" w:hanging="709"/>
      </w:pPr>
      <w:rPr>
        <w:rFonts w:ascii="Times New Roman" w:eastAsia="宋体" w:hAnsi="Times New Roman" w:cs="Times New Roman" w:hint="eastAsia"/>
      </w:rPr>
    </w:lvl>
    <w:lvl w:ilvl="3">
      <w:start w:val="1"/>
      <w:numFmt w:val="decimal"/>
      <w:lvlText w:val="%1.%2.%3.%4 "/>
      <w:lvlJc w:val="left"/>
      <w:pPr>
        <w:tabs>
          <w:tab w:val="num" w:pos="851"/>
        </w:tabs>
        <w:ind w:left="851" w:hanging="851"/>
      </w:pPr>
      <w:rPr>
        <w:rFonts w:ascii="Times New Roman" w:eastAsia="宋体" w:hAnsi="Times New Roman" w:cs="Times New Roman" w:hint="eastAsia"/>
      </w:rPr>
    </w:lvl>
    <w:lvl w:ilvl="4">
      <w:start w:val="1"/>
      <w:numFmt w:val="decimal"/>
      <w:lvlText w:val="%1.%2.%3.%4.%5 "/>
      <w:lvlJc w:val="left"/>
      <w:pPr>
        <w:tabs>
          <w:tab w:val="num" w:pos="992"/>
        </w:tabs>
        <w:ind w:left="992" w:hanging="992"/>
      </w:pPr>
      <w:rPr>
        <w:rFonts w:ascii="Times New Roman" w:eastAsia="宋体" w:hAnsi="Times New Roman"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ascii="Times New Roman" w:eastAsia="宋体" w:hAnsi="Times New Roman"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ascii="Times New Roman" w:eastAsia="宋体" w:hAnsi="Times New Roman"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ascii="Times New Roman" w:eastAsia="宋体" w:hAnsi="Times New Roman"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ascii="Times New Roman" w:eastAsia="宋体" w:hAnsi="Times New Roman" w:cs="Times New Roman" w:hint="eastAsia"/>
      </w:rPr>
    </w:lvl>
  </w:abstractNum>
  <w:abstractNum w:abstractNumId="1">
    <w:nsid w:val="027324A4"/>
    <w:multiLevelType w:val="hybridMultilevel"/>
    <w:tmpl w:val="B9325BD6"/>
    <w:lvl w:ilvl="0" w:tplc="2A600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906F37"/>
    <w:multiLevelType w:val="hybridMultilevel"/>
    <w:tmpl w:val="5900CD2C"/>
    <w:lvl w:ilvl="0" w:tplc="7B363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CB41DF"/>
    <w:multiLevelType w:val="multilevel"/>
    <w:tmpl w:val="760E6790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>
    <w:nsid w:val="05401940"/>
    <w:multiLevelType w:val="hybridMultilevel"/>
    <w:tmpl w:val="E576635C"/>
    <w:lvl w:ilvl="0" w:tplc="89982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9444B8"/>
    <w:multiLevelType w:val="hybridMultilevel"/>
    <w:tmpl w:val="F5D0B28C"/>
    <w:lvl w:ilvl="0" w:tplc="90A2375A">
      <w:start w:val="1"/>
      <w:numFmt w:val="bullet"/>
      <w:lvlText w:val="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>
    <w:nsid w:val="09C876CA"/>
    <w:multiLevelType w:val="multilevel"/>
    <w:tmpl w:val="0A64F51A"/>
    <w:lvl w:ilvl="0">
      <w:start w:val="2"/>
      <w:numFmt w:val="decimal"/>
      <w:lvlText w:val="%1 "/>
      <w:lvlJc w:val="left"/>
      <w:pPr>
        <w:tabs>
          <w:tab w:val="num" w:pos="425"/>
        </w:tabs>
        <w:ind w:left="425" w:hanging="425"/>
      </w:pPr>
      <w:rPr>
        <w:rFonts w:ascii="Times New Roman" w:eastAsia="宋体" w:hAnsi="Times New Roman" w:cs="Times New Roman" w:hint="eastAsia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567" w:hanging="567"/>
      </w:pPr>
      <w:rPr>
        <w:rFonts w:ascii="Times New Roman" w:eastAsia="宋体" w:hAnsi="Times New Roman" w:cs="Times New Roman" w:hint="eastAsia"/>
      </w:rPr>
    </w:lvl>
    <w:lvl w:ilvl="2">
      <w:start w:val="1"/>
      <w:numFmt w:val="decimal"/>
      <w:lvlText w:val="%1.%2.%3 "/>
      <w:lvlJc w:val="left"/>
      <w:pPr>
        <w:tabs>
          <w:tab w:val="num" w:pos="709"/>
        </w:tabs>
        <w:ind w:left="709" w:hanging="709"/>
      </w:pPr>
      <w:rPr>
        <w:rFonts w:ascii="Times New Roman" w:eastAsia="宋体" w:hAnsi="Times New Roman" w:cs="Times New Roman" w:hint="eastAsia"/>
      </w:rPr>
    </w:lvl>
    <w:lvl w:ilvl="3">
      <w:start w:val="1"/>
      <w:numFmt w:val="decimal"/>
      <w:lvlText w:val="%1.%2.%3.%4 "/>
      <w:lvlJc w:val="left"/>
      <w:pPr>
        <w:tabs>
          <w:tab w:val="num" w:pos="851"/>
        </w:tabs>
        <w:ind w:left="851" w:hanging="851"/>
      </w:pPr>
      <w:rPr>
        <w:rFonts w:ascii="Times New Roman" w:eastAsia="宋体" w:hAnsi="Times New Roman" w:cs="Times New Roman" w:hint="eastAsia"/>
      </w:rPr>
    </w:lvl>
    <w:lvl w:ilvl="4">
      <w:start w:val="1"/>
      <w:numFmt w:val="decimal"/>
      <w:lvlText w:val="%1.%2.%3.%4.%5 "/>
      <w:lvlJc w:val="left"/>
      <w:pPr>
        <w:tabs>
          <w:tab w:val="num" w:pos="992"/>
        </w:tabs>
        <w:ind w:left="992" w:hanging="992"/>
      </w:pPr>
      <w:rPr>
        <w:rFonts w:ascii="Times New Roman" w:eastAsia="宋体" w:hAnsi="Times New Roman"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ascii="Times New Roman" w:eastAsia="宋体" w:hAnsi="Times New Roman"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ascii="Times New Roman" w:eastAsia="宋体" w:hAnsi="Times New Roman"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ascii="Times New Roman" w:eastAsia="宋体" w:hAnsi="Times New Roman"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ascii="Times New Roman" w:eastAsia="宋体" w:hAnsi="Times New Roman" w:cs="Times New Roman" w:hint="eastAsia"/>
      </w:rPr>
    </w:lvl>
  </w:abstractNum>
  <w:abstractNum w:abstractNumId="7">
    <w:nsid w:val="0A562A84"/>
    <w:multiLevelType w:val="hybridMultilevel"/>
    <w:tmpl w:val="AE0ECF98"/>
    <w:lvl w:ilvl="0" w:tplc="75B2B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B6E36E7"/>
    <w:multiLevelType w:val="hybridMultilevel"/>
    <w:tmpl w:val="5AF0206E"/>
    <w:lvl w:ilvl="0" w:tplc="5D305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286491D"/>
    <w:multiLevelType w:val="multilevel"/>
    <w:tmpl w:val="2C38B8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2B71C36"/>
    <w:multiLevelType w:val="hybridMultilevel"/>
    <w:tmpl w:val="38522FD4"/>
    <w:lvl w:ilvl="0" w:tplc="89982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634059C"/>
    <w:multiLevelType w:val="hybridMultilevel"/>
    <w:tmpl w:val="C21C53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177227D5"/>
    <w:multiLevelType w:val="hybridMultilevel"/>
    <w:tmpl w:val="38522FD4"/>
    <w:lvl w:ilvl="0" w:tplc="89982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BD151F6"/>
    <w:multiLevelType w:val="multilevel"/>
    <w:tmpl w:val="FE1E4C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4">
    <w:nsid w:val="1C24477A"/>
    <w:multiLevelType w:val="hybridMultilevel"/>
    <w:tmpl w:val="AE0ECF98"/>
    <w:lvl w:ilvl="0" w:tplc="75B2B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2C04FF4"/>
    <w:multiLevelType w:val="multilevel"/>
    <w:tmpl w:val="1DD263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6">
    <w:nsid w:val="238F60E0"/>
    <w:multiLevelType w:val="multilevel"/>
    <w:tmpl w:val="93EADD82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7">
    <w:nsid w:val="2394227F"/>
    <w:multiLevelType w:val="hybridMultilevel"/>
    <w:tmpl w:val="25302646"/>
    <w:lvl w:ilvl="0" w:tplc="90A2375A">
      <w:start w:val="1"/>
      <w:numFmt w:val="bullet"/>
      <w:lvlText w:val="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8">
    <w:nsid w:val="23FC3ACF"/>
    <w:multiLevelType w:val="hybridMultilevel"/>
    <w:tmpl w:val="F1B2D760"/>
    <w:lvl w:ilvl="0" w:tplc="718A40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25E21921"/>
    <w:multiLevelType w:val="hybridMultilevel"/>
    <w:tmpl w:val="38522FD4"/>
    <w:lvl w:ilvl="0" w:tplc="89982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6EB37DF"/>
    <w:multiLevelType w:val="hybridMultilevel"/>
    <w:tmpl w:val="38522FD4"/>
    <w:lvl w:ilvl="0" w:tplc="89982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76211E1"/>
    <w:multiLevelType w:val="hybridMultilevel"/>
    <w:tmpl w:val="A412D862"/>
    <w:lvl w:ilvl="0" w:tplc="C8DC12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7B8661A"/>
    <w:multiLevelType w:val="hybridMultilevel"/>
    <w:tmpl w:val="12F6B034"/>
    <w:lvl w:ilvl="0" w:tplc="79E81A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2BD41E8E"/>
    <w:multiLevelType w:val="hybridMultilevel"/>
    <w:tmpl w:val="AE0ECF98"/>
    <w:lvl w:ilvl="0" w:tplc="75B2B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C091C05"/>
    <w:multiLevelType w:val="hybridMultilevel"/>
    <w:tmpl w:val="128AACD2"/>
    <w:lvl w:ilvl="0" w:tplc="75B2B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C2714A6"/>
    <w:multiLevelType w:val="hybridMultilevel"/>
    <w:tmpl w:val="AD3C72DC"/>
    <w:lvl w:ilvl="0" w:tplc="C8DC12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2EF05A21"/>
    <w:multiLevelType w:val="hybridMultilevel"/>
    <w:tmpl w:val="C2282D0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2FF16D06"/>
    <w:multiLevelType w:val="hybridMultilevel"/>
    <w:tmpl w:val="AE0ECF98"/>
    <w:lvl w:ilvl="0" w:tplc="75B2B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2FFA36C9"/>
    <w:multiLevelType w:val="hybridMultilevel"/>
    <w:tmpl w:val="F7D8C92E"/>
    <w:lvl w:ilvl="0" w:tplc="90A2375A">
      <w:start w:val="1"/>
      <w:numFmt w:val="bullet"/>
      <w:lvlText w:val="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9">
    <w:nsid w:val="333F446D"/>
    <w:multiLevelType w:val="hybridMultilevel"/>
    <w:tmpl w:val="E6ACEE80"/>
    <w:lvl w:ilvl="0" w:tplc="35F8DED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6BB7172"/>
    <w:multiLevelType w:val="hybridMultilevel"/>
    <w:tmpl w:val="89D64616"/>
    <w:lvl w:ilvl="0" w:tplc="0674FF2C">
      <w:start w:val="1"/>
      <w:numFmt w:val="upperRoman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375B5370"/>
    <w:multiLevelType w:val="hybridMultilevel"/>
    <w:tmpl w:val="7E086E18"/>
    <w:lvl w:ilvl="0" w:tplc="8D789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3B1427A7"/>
    <w:multiLevelType w:val="hybridMultilevel"/>
    <w:tmpl w:val="B484E278"/>
    <w:lvl w:ilvl="0" w:tplc="90A2375A">
      <w:start w:val="1"/>
      <w:numFmt w:val="bullet"/>
      <w:lvlText w:val="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3">
    <w:nsid w:val="3C34466F"/>
    <w:multiLevelType w:val="hybridMultilevel"/>
    <w:tmpl w:val="A8543CD4"/>
    <w:lvl w:ilvl="0" w:tplc="93A253C8">
      <w:start w:val="1"/>
      <w:numFmt w:val="upperRoman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3F084FF4"/>
    <w:multiLevelType w:val="multilevel"/>
    <w:tmpl w:val="33EC61E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5">
    <w:nsid w:val="41C4450F"/>
    <w:multiLevelType w:val="hybridMultilevel"/>
    <w:tmpl w:val="38522FD4"/>
    <w:lvl w:ilvl="0" w:tplc="89982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439159D6"/>
    <w:multiLevelType w:val="hybridMultilevel"/>
    <w:tmpl w:val="AE0ECF98"/>
    <w:lvl w:ilvl="0" w:tplc="75B2B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43CD5CF3"/>
    <w:multiLevelType w:val="multilevel"/>
    <w:tmpl w:val="35C639AE"/>
    <w:lvl w:ilvl="0">
      <w:start w:val="2"/>
      <w:numFmt w:val="decimal"/>
      <w:lvlText w:val="%1 "/>
      <w:lvlJc w:val="left"/>
      <w:pPr>
        <w:tabs>
          <w:tab w:val="num" w:pos="425"/>
        </w:tabs>
        <w:ind w:left="425" w:hanging="425"/>
      </w:pPr>
      <w:rPr>
        <w:rFonts w:ascii="Times New Roman" w:eastAsia="宋体" w:hAnsi="Times New Roman" w:cs="Times New Roman" w:hint="eastAsia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567" w:hanging="567"/>
      </w:pPr>
      <w:rPr>
        <w:rFonts w:asciiTheme="majorEastAsia" w:eastAsiaTheme="majorEastAsia" w:hAnsiTheme="majorEastAsia" w:cs="Times New Roman" w:hint="eastAsia"/>
      </w:rPr>
    </w:lvl>
    <w:lvl w:ilvl="2">
      <w:start w:val="1"/>
      <w:numFmt w:val="decimal"/>
      <w:lvlText w:val="%1.%2.%3 "/>
      <w:lvlJc w:val="left"/>
      <w:pPr>
        <w:tabs>
          <w:tab w:val="num" w:pos="709"/>
        </w:tabs>
        <w:ind w:left="709" w:hanging="709"/>
      </w:pPr>
      <w:rPr>
        <w:rFonts w:ascii="Times New Roman" w:eastAsia="宋体" w:hAnsi="Times New Roman" w:cs="Times New Roman" w:hint="eastAsia"/>
      </w:rPr>
    </w:lvl>
    <w:lvl w:ilvl="3">
      <w:start w:val="1"/>
      <w:numFmt w:val="decimal"/>
      <w:lvlText w:val="%1.%2.%3.%4 "/>
      <w:lvlJc w:val="left"/>
      <w:pPr>
        <w:tabs>
          <w:tab w:val="num" w:pos="851"/>
        </w:tabs>
        <w:ind w:left="851" w:hanging="851"/>
      </w:pPr>
      <w:rPr>
        <w:rFonts w:ascii="Times New Roman" w:eastAsia="宋体" w:hAnsi="Times New Roman" w:cs="Times New Roman" w:hint="eastAsia"/>
      </w:rPr>
    </w:lvl>
    <w:lvl w:ilvl="4">
      <w:start w:val="1"/>
      <w:numFmt w:val="decimal"/>
      <w:lvlText w:val="%1.%2.%3.%4.%5 "/>
      <w:lvlJc w:val="left"/>
      <w:pPr>
        <w:tabs>
          <w:tab w:val="num" w:pos="992"/>
        </w:tabs>
        <w:ind w:left="992" w:hanging="992"/>
      </w:pPr>
      <w:rPr>
        <w:rFonts w:ascii="Times New Roman" w:eastAsia="宋体" w:hAnsi="Times New Roman"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ascii="Times New Roman" w:eastAsia="宋体" w:hAnsi="Times New Roman"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ascii="Times New Roman" w:eastAsia="宋体" w:hAnsi="Times New Roman"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ascii="Times New Roman" w:eastAsia="宋体" w:hAnsi="Times New Roman"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ascii="Times New Roman" w:eastAsia="宋体" w:hAnsi="Times New Roman" w:cs="Times New Roman" w:hint="eastAsia"/>
      </w:rPr>
    </w:lvl>
  </w:abstractNum>
  <w:abstractNum w:abstractNumId="38">
    <w:nsid w:val="453C446B"/>
    <w:multiLevelType w:val="multilevel"/>
    <w:tmpl w:val="33EC61E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9">
    <w:nsid w:val="47F82E40"/>
    <w:multiLevelType w:val="hybridMultilevel"/>
    <w:tmpl w:val="7B1A3762"/>
    <w:lvl w:ilvl="0" w:tplc="E3665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>
    <w:nsid w:val="497A0219"/>
    <w:multiLevelType w:val="hybridMultilevel"/>
    <w:tmpl w:val="A412D862"/>
    <w:lvl w:ilvl="0" w:tplc="C8DC12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501210AF"/>
    <w:multiLevelType w:val="multilevel"/>
    <w:tmpl w:val="33EC61E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2">
    <w:nsid w:val="54592384"/>
    <w:multiLevelType w:val="hybridMultilevel"/>
    <w:tmpl w:val="38522FD4"/>
    <w:lvl w:ilvl="0" w:tplc="89982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54EB041E"/>
    <w:multiLevelType w:val="multilevel"/>
    <w:tmpl w:val="33EC61E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4">
    <w:nsid w:val="57FA5138"/>
    <w:multiLevelType w:val="multilevel"/>
    <w:tmpl w:val="33EC61E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5">
    <w:nsid w:val="5DF84E42"/>
    <w:multiLevelType w:val="multilevel"/>
    <w:tmpl w:val="8A3A5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60" w:hanging="9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60" w:hanging="9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6">
    <w:nsid w:val="5E094892"/>
    <w:multiLevelType w:val="hybridMultilevel"/>
    <w:tmpl w:val="BEE4BFB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5E9F325A"/>
    <w:multiLevelType w:val="multilevel"/>
    <w:tmpl w:val="0409001D"/>
    <w:styleLink w:val="3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8">
    <w:nsid w:val="60BB3F60"/>
    <w:multiLevelType w:val="multilevel"/>
    <w:tmpl w:val="0A64F51A"/>
    <w:numStyleLink w:val="2"/>
  </w:abstractNum>
  <w:abstractNum w:abstractNumId="49">
    <w:nsid w:val="616E1600"/>
    <w:multiLevelType w:val="hybridMultilevel"/>
    <w:tmpl w:val="AE0ECF98"/>
    <w:lvl w:ilvl="0" w:tplc="75B2B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61CD41A8"/>
    <w:multiLevelType w:val="hybridMultilevel"/>
    <w:tmpl w:val="C960FE3A"/>
    <w:lvl w:ilvl="0" w:tplc="4154C4E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1">
    <w:nsid w:val="68CD4F31"/>
    <w:multiLevelType w:val="hybridMultilevel"/>
    <w:tmpl w:val="38522FD4"/>
    <w:lvl w:ilvl="0" w:tplc="89982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69C46278"/>
    <w:multiLevelType w:val="hybridMultilevel"/>
    <w:tmpl w:val="BE5E977E"/>
    <w:lvl w:ilvl="0" w:tplc="8D928C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>
    <w:nsid w:val="701C2AB8"/>
    <w:multiLevelType w:val="hybridMultilevel"/>
    <w:tmpl w:val="41D26766"/>
    <w:lvl w:ilvl="0" w:tplc="90A2375A">
      <w:start w:val="1"/>
      <w:numFmt w:val="bullet"/>
      <w:lvlText w:val="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4">
    <w:nsid w:val="711040FD"/>
    <w:multiLevelType w:val="hybridMultilevel"/>
    <w:tmpl w:val="DDD600AA"/>
    <w:lvl w:ilvl="0" w:tplc="EB9C5D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5">
    <w:nsid w:val="71E955E3"/>
    <w:multiLevelType w:val="hybridMultilevel"/>
    <w:tmpl w:val="04660BCE"/>
    <w:lvl w:ilvl="0" w:tplc="89982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72852820"/>
    <w:multiLevelType w:val="hybridMultilevel"/>
    <w:tmpl w:val="38522FD4"/>
    <w:lvl w:ilvl="0" w:tplc="89982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733B7F10"/>
    <w:multiLevelType w:val="hybridMultilevel"/>
    <w:tmpl w:val="B5F87A2C"/>
    <w:lvl w:ilvl="0" w:tplc="52B0871C">
      <w:start w:val="1"/>
      <w:numFmt w:val="decimal"/>
      <w:lvlText w:val="%1."/>
      <w:lvlJc w:val="left"/>
      <w:pPr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>
    <w:nsid w:val="74DE4668"/>
    <w:multiLevelType w:val="hybridMultilevel"/>
    <w:tmpl w:val="08805A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75535097"/>
    <w:multiLevelType w:val="multilevel"/>
    <w:tmpl w:val="0A64F51A"/>
    <w:lvl w:ilvl="0">
      <w:start w:val="2"/>
      <w:numFmt w:val="decimal"/>
      <w:lvlText w:val="%1 "/>
      <w:lvlJc w:val="left"/>
      <w:pPr>
        <w:tabs>
          <w:tab w:val="num" w:pos="425"/>
        </w:tabs>
        <w:ind w:left="425" w:hanging="425"/>
      </w:pPr>
      <w:rPr>
        <w:rFonts w:ascii="Times New Roman" w:eastAsia="宋体" w:hAnsi="Times New Roman" w:cs="Times New Roman" w:hint="eastAsia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567" w:hanging="567"/>
      </w:pPr>
      <w:rPr>
        <w:rFonts w:ascii="Times New Roman" w:eastAsia="宋体" w:hAnsi="Times New Roman" w:cs="Times New Roman" w:hint="eastAsia"/>
      </w:rPr>
    </w:lvl>
    <w:lvl w:ilvl="2">
      <w:start w:val="1"/>
      <w:numFmt w:val="decimal"/>
      <w:lvlText w:val="%1.%2.%3 "/>
      <w:lvlJc w:val="left"/>
      <w:pPr>
        <w:tabs>
          <w:tab w:val="num" w:pos="709"/>
        </w:tabs>
        <w:ind w:left="709" w:hanging="709"/>
      </w:pPr>
      <w:rPr>
        <w:rFonts w:ascii="Times New Roman" w:eastAsia="宋体" w:hAnsi="Times New Roman" w:cs="Times New Roman" w:hint="eastAsia"/>
      </w:rPr>
    </w:lvl>
    <w:lvl w:ilvl="3">
      <w:start w:val="1"/>
      <w:numFmt w:val="decimal"/>
      <w:lvlText w:val="%1.%2.%3.%4 "/>
      <w:lvlJc w:val="left"/>
      <w:pPr>
        <w:tabs>
          <w:tab w:val="num" w:pos="851"/>
        </w:tabs>
        <w:ind w:left="851" w:hanging="851"/>
      </w:pPr>
      <w:rPr>
        <w:rFonts w:ascii="Times New Roman" w:eastAsia="宋体" w:hAnsi="Times New Roman" w:cs="Times New Roman" w:hint="eastAsia"/>
      </w:rPr>
    </w:lvl>
    <w:lvl w:ilvl="4">
      <w:start w:val="1"/>
      <w:numFmt w:val="decimal"/>
      <w:lvlText w:val="%1.%2.%3.%4.%5 "/>
      <w:lvlJc w:val="left"/>
      <w:pPr>
        <w:tabs>
          <w:tab w:val="num" w:pos="992"/>
        </w:tabs>
        <w:ind w:left="992" w:hanging="992"/>
      </w:pPr>
      <w:rPr>
        <w:rFonts w:ascii="Times New Roman" w:eastAsia="宋体" w:hAnsi="Times New Roman"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ascii="Times New Roman" w:eastAsia="宋体" w:hAnsi="Times New Roman"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ascii="Times New Roman" w:eastAsia="宋体" w:hAnsi="Times New Roman"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ascii="Times New Roman" w:eastAsia="宋体" w:hAnsi="Times New Roman"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ascii="Times New Roman" w:eastAsia="宋体" w:hAnsi="Times New Roman" w:cs="Times New Roman" w:hint="eastAsia"/>
      </w:rPr>
    </w:lvl>
  </w:abstractNum>
  <w:abstractNum w:abstractNumId="60">
    <w:nsid w:val="77154501"/>
    <w:multiLevelType w:val="hybridMultilevel"/>
    <w:tmpl w:val="FA98312E"/>
    <w:lvl w:ilvl="0" w:tplc="90A2375A">
      <w:start w:val="1"/>
      <w:numFmt w:val="bullet"/>
      <w:lvlText w:val="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1">
    <w:nsid w:val="7D642E5B"/>
    <w:multiLevelType w:val="multilevel"/>
    <w:tmpl w:val="0A64F51A"/>
    <w:styleLink w:val="2"/>
    <w:lvl w:ilvl="0">
      <w:start w:val="2"/>
      <w:numFmt w:val="decimal"/>
      <w:lvlText w:val="%1 "/>
      <w:lvlJc w:val="left"/>
      <w:pPr>
        <w:tabs>
          <w:tab w:val="num" w:pos="425"/>
        </w:tabs>
        <w:ind w:left="425" w:hanging="425"/>
      </w:pPr>
      <w:rPr>
        <w:rFonts w:ascii="Times New Roman" w:eastAsia="宋体" w:hAnsi="Times New Roman" w:cs="Times New Roman" w:hint="eastAsia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567" w:hanging="567"/>
      </w:pPr>
      <w:rPr>
        <w:rFonts w:ascii="Times New Roman" w:eastAsia="宋体" w:hAnsi="Times New Roman" w:cs="Times New Roman" w:hint="eastAsia"/>
      </w:rPr>
    </w:lvl>
    <w:lvl w:ilvl="2">
      <w:start w:val="1"/>
      <w:numFmt w:val="decimal"/>
      <w:lvlText w:val="%1.%2.%3 "/>
      <w:lvlJc w:val="left"/>
      <w:pPr>
        <w:tabs>
          <w:tab w:val="num" w:pos="709"/>
        </w:tabs>
        <w:ind w:left="709" w:hanging="709"/>
      </w:pPr>
      <w:rPr>
        <w:rFonts w:ascii="Times New Roman" w:eastAsia="宋体" w:hAnsi="Times New Roman" w:cs="Times New Roman" w:hint="eastAsia"/>
      </w:rPr>
    </w:lvl>
    <w:lvl w:ilvl="3">
      <w:start w:val="1"/>
      <w:numFmt w:val="decimal"/>
      <w:lvlText w:val="%1.%2.%3.%4 "/>
      <w:lvlJc w:val="left"/>
      <w:pPr>
        <w:tabs>
          <w:tab w:val="num" w:pos="851"/>
        </w:tabs>
        <w:ind w:left="851" w:hanging="851"/>
      </w:pPr>
      <w:rPr>
        <w:rFonts w:ascii="Times New Roman" w:eastAsia="宋体" w:hAnsi="Times New Roman" w:cs="Times New Roman" w:hint="eastAsia"/>
      </w:rPr>
    </w:lvl>
    <w:lvl w:ilvl="4">
      <w:start w:val="1"/>
      <w:numFmt w:val="decimal"/>
      <w:lvlText w:val="%1.%2.%3.%4.%5 "/>
      <w:lvlJc w:val="left"/>
      <w:pPr>
        <w:tabs>
          <w:tab w:val="num" w:pos="992"/>
        </w:tabs>
        <w:ind w:left="992" w:hanging="992"/>
      </w:pPr>
      <w:rPr>
        <w:rFonts w:ascii="Times New Roman" w:eastAsia="宋体" w:hAnsi="Times New Roman"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ascii="Times New Roman" w:eastAsia="宋体" w:hAnsi="Times New Roman"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ascii="Times New Roman" w:eastAsia="宋体" w:hAnsi="Times New Roman"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ascii="Times New Roman" w:eastAsia="宋体" w:hAnsi="Times New Roman"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ascii="Times New Roman" w:eastAsia="宋体" w:hAnsi="Times New Roman" w:cs="Times New Roman" w:hint="eastAsia"/>
      </w:rPr>
    </w:lvl>
  </w:abstractNum>
  <w:abstractNum w:abstractNumId="62">
    <w:nsid w:val="7EF9767E"/>
    <w:multiLevelType w:val="hybridMultilevel"/>
    <w:tmpl w:val="392A7B5A"/>
    <w:lvl w:ilvl="0" w:tplc="79E84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58"/>
  </w:num>
  <w:num w:numId="3">
    <w:abstractNumId w:val="61"/>
  </w:num>
  <w:num w:numId="4">
    <w:abstractNumId w:val="48"/>
    <w:lvlOverride w:ilvl="0">
      <w:lvl w:ilvl="0">
        <w:start w:val="2"/>
        <w:numFmt w:val="decimal"/>
        <w:lvlText w:val="%1 "/>
        <w:lvlJc w:val="left"/>
        <w:pPr>
          <w:tabs>
            <w:tab w:val="num" w:pos="425"/>
          </w:tabs>
          <w:ind w:left="425" w:hanging="425"/>
        </w:pPr>
        <w:rPr>
          <w:rFonts w:ascii="Times New Roman" w:eastAsia="宋体" w:hAnsi="Times New Roman" w:cs="Times New Roman" w:hint="eastAsia"/>
        </w:rPr>
      </w:lvl>
    </w:lvlOverride>
    <w:lvlOverride w:ilvl="1">
      <w:lvl w:ilvl="1">
        <w:start w:val="1"/>
        <w:numFmt w:val="decimal"/>
        <w:lvlText w:val="%1.%2 "/>
        <w:lvlJc w:val="left"/>
        <w:pPr>
          <w:tabs>
            <w:tab w:val="num" w:pos="567"/>
          </w:tabs>
          <w:ind w:left="567" w:hanging="567"/>
        </w:pPr>
        <w:rPr>
          <w:rFonts w:asciiTheme="majorEastAsia" w:eastAsiaTheme="majorEastAsia" w:hAnsiTheme="majorEastAsia" w:cs="Times New Roman" w:hint="eastAsia"/>
        </w:rPr>
      </w:lvl>
    </w:lvlOverride>
    <w:lvlOverride w:ilvl="2">
      <w:lvl w:ilvl="2">
        <w:start w:val="1"/>
        <w:numFmt w:val="decimal"/>
        <w:lvlText w:val="%1.%2.%3 "/>
        <w:lvlJc w:val="left"/>
        <w:pPr>
          <w:tabs>
            <w:tab w:val="num" w:pos="709"/>
          </w:tabs>
          <w:ind w:left="709" w:hanging="709"/>
        </w:pPr>
        <w:rPr>
          <w:rFonts w:ascii="Times New Roman" w:eastAsia="宋体" w:hAnsi="Times New Roman" w:cs="Times New Roman" w:hint="eastAsia"/>
        </w:rPr>
      </w:lvl>
    </w:lvlOverride>
    <w:lvlOverride w:ilvl="3">
      <w:lvl w:ilvl="3">
        <w:start w:val="1"/>
        <w:numFmt w:val="decimal"/>
        <w:lvlText w:val="%1.%2.%3.%4 "/>
        <w:lvlJc w:val="left"/>
        <w:pPr>
          <w:tabs>
            <w:tab w:val="num" w:pos="851"/>
          </w:tabs>
          <w:ind w:left="851" w:hanging="851"/>
        </w:pPr>
        <w:rPr>
          <w:rFonts w:ascii="Times New Roman" w:eastAsia="宋体" w:hAnsi="Times New Roman" w:cs="Times New Roman" w:hint="eastAsia"/>
        </w:rPr>
      </w:lvl>
    </w:lvlOverride>
    <w:lvlOverride w:ilvl="4">
      <w:lvl w:ilvl="4">
        <w:start w:val="1"/>
        <w:numFmt w:val="decimal"/>
        <w:lvlText w:val="%1.%2.%3.%4.%5 "/>
        <w:lvlJc w:val="left"/>
        <w:pPr>
          <w:tabs>
            <w:tab w:val="num" w:pos="992"/>
          </w:tabs>
          <w:ind w:left="992" w:hanging="992"/>
        </w:pPr>
        <w:rPr>
          <w:rFonts w:ascii="Times New Roman" w:eastAsia="宋体" w:hAnsi="Times New Roman" w:cs="Times New Roman"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1134"/>
          </w:tabs>
          <w:ind w:left="1134" w:hanging="1134"/>
        </w:pPr>
        <w:rPr>
          <w:rFonts w:ascii="Times New Roman" w:eastAsia="宋体" w:hAnsi="Times New Roman" w:cs="Times New Roman"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1276"/>
          </w:tabs>
          <w:ind w:left="1276" w:hanging="1276"/>
        </w:pPr>
        <w:rPr>
          <w:rFonts w:ascii="Times New Roman" w:eastAsia="宋体" w:hAnsi="Times New Roman" w:cs="Times New Roman"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1418"/>
          </w:tabs>
          <w:ind w:left="1418" w:hanging="1418"/>
        </w:pPr>
        <w:rPr>
          <w:rFonts w:ascii="Times New Roman" w:eastAsia="宋体" w:hAnsi="Times New Roman" w:cs="Times New Roman"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  <w:rPr>
          <w:rFonts w:ascii="Times New Roman" w:eastAsia="宋体" w:hAnsi="Times New Roman" w:cs="Times New Roman" w:hint="eastAsia"/>
        </w:rPr>
      </w:lvl>
    </w:lvlOverride>
  </w:num>
  <w:num w:numId="5">
    <w:abstractNumId w:val="47"/>
  </w:num>
  <w:num w:numId="6">
    <w:abstractNumId w:val="40"/>
  </w:num>
  <w:num w:numId="7">
    <w:abstractNumId w:val="25"/>
  </w:num>
  <w:num w:numId="8">
    <w:abstractNumId w:val="60"/>
  </w:num>
  <w:num w:numId="9">
    <w:abstractNumId w:val="5"/>
  </w:num>
  <w:num w:numId="10">
    <w:abstractNumId w:val="32"/>
  </w:num>
  <w:num w:numId="11">
    <w:abstractNumId w:val="21"/>
  </w:num>
  <w:num w:numId="12">
    <w:abstractNumId w:val="28"/>
  </w:num>
  <w:num w:numId="13">
    <w:abstractNumId w:val="17"/>
  </w:num>
  <w:num w:numId="14">
    <w:abstractNumId w:val="53"/>
  </w:num>
  <w:num w:numId="15">
    <w:abstractNumId w:val="26"/>
  </w:num>
  <w:num w:numId="16">
    <w:abstractNumId w:val="46"/>
  </w:num>
  <w:num w:numId="17">
    <w:abstractNumId w:val="29"/>
  </w:num>
  <w:num w:numId="18">
    <w:abstractNumId w:val="52"/>
  </w:num>
  <w:num w:numId="19">
    <w:abstractNumId w:val="57"/>
  </w:num>
  <w:num w:numId="20">
    <w:abstractNumId w:val="18"/>
  </w:num>
  <w:num w:numId="21">
    <w:abstractNumId w:val="15"/>
  </w:num>
  <w:num w:numId="22">
    <w:abstractNumId w:val="22"/>
  </w:num>
  <w:num w:numId="23">
    <w:abstractNumId w:val="31"/>
  </w:num>
  <w:num w:numId="24">
    <w:abstractNumId w:val="1"/>
  </w:num>
  <w:num w:numId="25">
    <w:abstractNumId w:val="30"/>
  </w:num>
  <w:num w:numId="26">
    <w:abstractNumId w:val="2"/>
  </w:num>
  <w:num w:numId="27">
    <w:abstractNumId w:val="45"/>
  </w:num>
  <w:num w:numId="28">
    <w:abstractNumId w:val="33"/>
  </w:num>
  <w:num w:numId="29">
    <w:abstractNumId w:val="13"/>
  </w:num>
  <w:num w:numId="30">
    <w:abstractNumId w:val="9"/>
  </w:num>
  <w:num w:numId="31">
    <w:abstractNumId w:val="23"/>
  </w:num>
  <w:num w:numId="32">
    <w:abstractNumId w:val="20"/>
  </w:num>
  <w:num w:numId="33">
    <w:abstractNumId w:val="39"/>
  </w:num>
  <w:num w:numId="34">
    <w:abstractNumId w:val="27"/>
  </w:num>
  <w:num w:numId="35">
    <w:abstractNumId w:val="24"/>
  </w:num>
  <w:num w:numId="36">
    <w:abstractNumId w:val="49"/>
  </w:num>
  <w:num w:numId="37">
    <w:abstractNumId w:val="8"/>
  </w:num>
  <w:num w:numId="38">
    <w:abstractNumId w:val="14"/>
  </w:num>
  <w:num w:numId="39">
    <w:abstractNumId w:val="36"/>
  </w:num>
  <w:num w:numId="40">
    <w:abstractNumId w:val="7"/>
  </w:num>
  <w:num w:numId="41">
    <w:abstractNumId w:val="62"/>
  </w:num>
  <w:num w:numId="42">
    <w:abstractNumId w:val="42"/>
  </w:num>
  <w:num w:numId="43">
    <w:abstractNumId w:val="35"/>
  </w:num>
  <w:num w:numId="44">
    <w:abstractNumId w:val="12"/>
  </w:num>
  <w:num w:numId="45">
    <w:abstractNumId w:val="10"/>
  </w:num>
  <w:num w:numId="46">
    <w:abstractNumId w:val="56"/>
  </w:num>
  <w:num w:numId="47">
    <w:abstractNumId w:val="51"/>
  </w:num>
  <w:num w:numId="48">
    <w:abstractNumId w:val="4"/>
  </w:num>
  <w:num w:numId="49">
    <w:abstractNumId w:val="6"/>
  </w:num>
  <w:num w:numId="50">
    <w:abstractNumId w:val="59"/>
  </w:num>
  <w:num w:numId="51">
    <w:abstractNumId w:val="16"/>
  </w:num>
  <w:num w:numId="52">
    <w:abstractNumId w:val="37"/>
  </w:num>
  <w:num w:numId="53">
    <w:abstractNumId w:val="44"/>
  </w:num>
  <w:num w:numId="54">
    <w:abstractNumId w:val="41"/>
  </w:num>
  <w:num w:numId="55">
    <w:abstractNumId w:val="38"/>
  </w:num>
  <w:num w:numId="56">
    <w:abstractNumId w:val="34"/>
  </w:num>
  <w:num w:numId="57">
    <w:abstractNumId w:val="43"/>
  </w:num>
  <w:num w:numId="58">
    <w:abstractNumId w:val="19"/>
  </w:num>
  <w:num w:numId="59">
    <w:abstractNumId w:val="3"/>
  </w:num>
  <w:num w:numId="60">
    <w:abstractNumId w:val="54"/>
  </w:num>
  <w:num w:numId="61">
    <w:abstractNumId w:val="55"/>
  </w:num>
  <w:num w:numId="62">
    <w:abstractNumId w:val="50"/>
  </w:num>
  <w:num w:numId="63">
    <w:abstractNumId w:val="11"/>
  </w:num>
  <w:numIdMacAtCleanup w:val="6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cj">
    <w15:presenceInfo w15:providerId="None" w15:userId="zcj"/>
  </w15:person>
  <w15:person w15:author="Xinrui Feng">
    <w15:presenceInfo w15:providerId="Windows Live" w15:userId="fbd97faeee91f3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embedSystemFonts/>
  <w:bordersDoNotSurroundHeader/>
  <w:bordersDoNotSurroundFooter/>
  <w:documentProtection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6BF"/>
    <w:rsid w:val="00000C62"/>
    <w:rsid w:val="00002644"/>
    <w:rsid w:val="00002649"/>
    <w:rsid w:val="00003329"/>
    <w:rsid w:val="00003FEF"/>
    <w:rsid w:val="00005B3F"/>
    <w:rsid w:val="00006690"/>
    <w:rsid w:val="000100E0"/>
    <w:rsid w:val="0001420B"/>
    <w:rsid w:val="00014EF8"/>
    <w:rsid w:val="00021E26"/>
    <w:rsid w:val="00024A7F"/>
    <w:rsid w:val="0002792B"/>
    <w:rsid w:val="000301D1"/>
    <w:rsid w:val="00031332"/>
    <w:rsid w:val="00034137"/>
    <w:rsid w:val="000365A3"/>
    <w:rsid w:val="00041586"/>
    <w:rsid w:val="00043C09"/>
    <w:rsid w:val="00044D95"/>
    <w:rsid w:val="000456A8"/>
    <w:rsid w:val="00047E71"/>
    <w:rsid w:val="00050705"/>
    <w:rsid w:val="00051CAA"/>
    <w:rsid w:val="0005462A"/>
    <w:rsid w:val="0005576F"/>
    <w:rsid w:val="0006444C"/>
    <w:rsid w:val="000671EA"/>
    <w:rsid w:val="000703E7"/>
    <w:rsid w:val="00070723"/>
    <w:rsid w:val="00070ACD"/>
    <w:rsid w:val="00074A48"/>
    <w:rsid w:val="00075890"/>
    <w:rsid w:val="00075990"/>
    <w:rsid w:val="00084CFE"/>
    <w:rsid w:val="0008753F"/>
    <w:rsid w:val="00093377"/>
    <w:rsid w:val="000939E5"/>
    <w:rsid w:val="000A54A8"/>
    <w:rsid w:val="000A75FB"/>
    <w:rsid w:val="000A7850"/>
    <w:rsid w:val="000B00E6"/>
    <w:rsid w:val="000B1869"/>
    <w:rsid w:val="000B281B"/>
    <w:rsid w:val="000B565E"/>
    <w:rsid w:val="000B7A81"/>
    <w:rsid w:val="000C3B3B"/>
    <w:rsid w:val="000C4B39"/>
    <w:rsid w:val="000C612A"/>
    <w:rsid w:val="000C6B8E"/>
    <w:rsid w:val="000D07B6"/>
    <w:rsid w:val="000D69F4"/>
    <w:rsid w:val="000D6A14"/>
    <w:rsid w:val="000E0186"/>
    <w:rsid w:val="000E2871"/>
    <w:rsid w:val="000E52D6"/>
    <w:rsid w:val="000F1496"/>
    <w:rsid w:val="000F2216"/>
    <w:rsid w:val="000F3B3E"/>
    <w:rsid w:val="00104D58"/>
    <w:rsid w:val="00111A5A"/>
    <w:rsid w:val="00113936"/>
    <w:rsid w:val="001205F4"/>
    <w:rsid w:val="00121281"/>
    <w:rsid w:val="00124127"/>
    <w:rsid w:val="00130D67"/>
    <w:rsid w:val="001321B0"/>
    <w:rsid w:val="00133CA1"/>
    <w:rsid w:val="00137241"/>
    <w:rsid w:val="00151EBE"/>
    <w:rsid w:val="0015768B"/>
    <w:rsid w:val="00157E18"/>
    <w:rsid w:val="00160AD1"/>
    <w:rsid w:val="001618DD"/>
    <w:rsid w:val="00161D85"/>
    <w:rsid w:val="00162F89"/>
    <w:rsid w:val="0016320F"/>
    <w:rsid w:val="00163A5B"/>
    <w:rsid w:val="0016640E"/>
    <w:rsid w:val="00166C93"/>
    <w:rsid w:val="001702A0"/>
    <w:rsid w:val="00170A2D"/>
    <w:rsid w:val="00172A59"/>
    <w:rsid w:val="001868B7"/>
    <w:rsid w:val="00193263"/>
    <w:rsid w:val="00193DFA"/>
    <w:rsid w:val="001945CE"/>
    <w:rsid w:val="001A5A0E"/>
    <w:rsid w:val="001A6EBB"/>
    <w:rsid w:val="001B0BEA"/>
    <w:rsid w:val="001B0C82"/>
    <w:rsid w:val="001C312F"/>
    <w:rsid w:val="001C50A2"/>
    <w:rsid w:val="001D2571"/>
    <w:rsid w:val="001D3C95"/>
    <w:rsid w:val="001D60B5"/>
    <w:rsid w:val="001E251B"/>
    <w:rsid w:val="001E2575"/>
    <w:rsid w:val="001E2F95"/>
    <w:rsid w:val="001E2FF8"/>
    <w:rsid w:val="001E367D"/>
    <w:rsid w:val="001E4C07"/>
    <w:rsid w:val="001E52FD"/>
    <w:rsid w:val="001F1394"/>
    <w:rsid w:val="001F139C"/>
    <w:rsid w:val="001F1B46"/>
    <w:rsid w:val="001F1E41"/>
    <w:rsid w:val="001F29B3"/>
    <w:rsid w:val="001F318C"/>
    <w:rsid w:val="001F42D3"/>
    <w:rsid w:val="001F5515"/>
    <w:rsid w:val="001F6A8F"/>
    <w:rsid w:val="002030CC"/>
    <w:rsid w:val="0020506B"/>
    <w:rsid w:val="00210FD7"/>
    <w:rsid w:val="00213451"/>
    <w:rsid w:val="00225BE5"/>
    <w:rsid w:val="00226F1D"/>
    <w:rsid w:val="00235433"/>
    <w:rsid w:val="00241F21"/>
    <w:rsid w:val="00243494"/>
    <w:rsid w:val="00243DA4"/>
    <w:rsid w:val="002450A6"/>
    <w:rsid w:val="00252E04"/>
    <w:rsid w:val="0025733D"/>
    <w:rsid w:val="00260887"/>
    <w:rsid w:val="00265F3A"/>
    <w:rsid w:val="00282900"/>
    <w:rsid w:val="00285A79"/>
    <w:rsid w:val="002913BF"/>
    <w:rsid w:val="00291CA3"/>
    <w:rsid w:val="002931C8"/>
    <w:rsid w:val="00293D19"/>
    <w:rsid w:val="00295146"/>
    <w:rsid w:val="002953EC"/>
    <w:rsid w:val="002968AD"/>
    <w:rsid w:val="002A0C97"/>
    <w:rsid w:val="002A15E6"/>
    <w:rsid w:val="002A5D02"/>
    <w:rsid w:val="002B0DDB"/>
    <w:rsid w:val="002B45DA"/>
    <w:rsid w:val="002B4ED6"/>
    <w:rsid w:val="002B558E"/>
    <w:rsid w:val="002C4988"/>
    <w:rsid w:val="002C4DEC"/>
    <w:rsid w:val="002D0092"/>
    <w:rsid w:val="002D1144"/>
    <w:rsid w:val="002D21CD"/>
    <w:rsid w:val="002D259A"/>
    <w:rsid w:val="002D3490"/>
    <w:rsid w:val="002E0982"/>
    <w:rsid w:val="002E1CF5"/>
    <w:rsid w:val="002E6007"/>
    <w:rsid w:val="002E7F56"/>
    <w:rsid w:val="002F0B6B"/>
    <w:rsid w:val="003010B7"/>
    <w:rsid w:val="00302071"/>
    <w:rsid w:val="0030227E"/>
    <w:rsid w:val="00311F61"/>
    <w:rsid w:val="00320F2B"/>
    <w:rsid w:val="00320F54"/>
    <w:rsid w:val="003263EE"/>
    <w:rsid w:val="003302C4"/>
    <w:rsid w:val="00343507"/>
    <w:rsid w:val="003450C3"/>
    <w:rsid w:val="00345B0B"/>
    <w:rsid w:val="003467EF"/>
    <w:rsid w:val="00347C45"/>
    <w:rsid w:val="00350EB4"/>
    <w:rsid w:val="00352E58"/>
    <w:rsid w:val="00354FEB"/>
    <w:rsid w:val="0035568C"/>
    <w:rsid w:val="003563B6"/>
    <w:rsid w:val="00360028"/>
    <w:rsid w:val="00360E66"/>
    <w:rsid w:val="00360F17"/>
    <w:rsid w:val="0036173A"/>
    <w:rsid w:val="00362CAA"/>
    <w:rsid w:val="00363B50"/>
    <w:rsid w:val="00364B16"/>
    <w:rsid w:val="00370B48"/>
    <w:rsid w:val="003753EA"/>
    <w:rsid w:val="003856E4"/>
    <w:rsid w:val="003860EE"/>
    <w:rsid w:val="00387FE2"/>
    <w:rsid w:val="00390320"/>
    <w:rsid w:val="003919D0"/>
    <w:rsid w:val="00393929"/>
    <w:rsid w:val="00396DCF"/>
    <w:rsid w:val="003A682C"/>
    <w:rsid w:val="003B013D"/>
    <w:rsid w:val="003B376D"/>
    <w:rsid w:val="003B57F6"/>
    <w:rsid w:val="003B65E4"/>
    <w:rsid w:val="003B7884"/>
    <w:rsid w:val="003C3347"/>
    <w:rsid w:val="003C4877"/>
    <w:rsid w:val="003C64BE"/>
    <w:rsid w:val="003D22FF"/>
    <w:rsid w:val="003D27CB"/>
    <w:rsid w:val="003D4093"/>
    <w:rsid w:val="003D53AC"/>
    <w:rsid w:val="003D7AF2"/>
    <w:rsid w:val="003D7CF3"/>
    <w:rsid w:val="003E1FF6"/>
    <w:rsid w:val="003E3F45"/>
    <w:rsid w:val="003E6CC0"/>
    <w:rsid w:val="003F37AF"/>
    <w:rsid w:val="003F3B71"/>
    <w:rsid w:val="003F7868"/>
    <w:rsid w:val="00400C8C"/>
    <w:rsid w:val="00403A3F"/>
    <w:rsid w:val="00403B69"/>
    <w:rsid w:val="00404B7A"/>
    <w:rsid w:val="0040710B"/>
    <w:rsid w:val="004077F8"/>
    <w:rsid w:val="00407AEA"/>
    <w:rsid w:val="00412A33"/>
    <w:rsid w:val="0041366E"/>
    <w:rsid w:val="004150F1"/>
    <w:rsid w:val="00417182"/>
    <w:rsid w:val="00421179"/>
    <w:rsid w:val="0042433D"/>
    <w:rsid w:val="00425495"/>
    <w:rsid w:val="00427319"/>
    <w:rsid w:val="004273E4"/>
    <w:rsid w:val="00431FCA"/>
    <w:rsid w:val="004340AB"/>
    <w:rsid w:val="00443002"/>
    <w:rsid w:val="00444A9A"/>
    <w:rsid w:val="00444D89"/>
    <w:rsid w:val="00445BF8"/>
    <w:rsid w:val="00452381"/>
    <w:rsid w:val="00453CBC"/>
    <w:rsid w:val="0045638F"/>
    <w:rsid w:val="00456903"/>
    <w:rsid w:val="00456ED2"/>
    <w:rsid w:val="00461D59"/>
    <w:rsid w:val="00463E26"/>
    <w:rsid w:val="00464822"/>
    <w:rsid w:val="00464EB4"/>
    <w:rsid w:val="00465803"/>
    <w:rsid w:val="00466621"/>
    <w:rsid w:val="0047025C"/>
    <w:rsid w:val="00472704"/>
    <w:rsid w:val="00474949"/>
    <w:rsid w:val="00475C2B"/>
    <w:rsid w:val="0047609E"/>
    <w:rsid w:val="004770B3"/>
    <w:rsid w:val="00483826"/>
    <w:rsid w:val="004868BF"/>
    <w:rsid w:val="004870AD"/>
    <w:rsid w:val="004945CD"/>
    <w:rsid w:val="004A1119"/>
    <w:rsid w:val="004A2866"/>
    <w:rsid w:val="004A40B5"/>
    <w:rsid w:val="004A7617"/>
    <w:rsid w:val="004B382B"/>
    <w:rsid w:val="004B3C18"/>
    <w:rsid w:val="004B47BE"/>
    <w:rsid w:val="004B5680"/>
    <w:rsid w:val="004B61AA"/>
    <w:rsid w:val="004B68EA"/>
    <w:rsid w:val="004C3C40"/>
    <w:rsid w:val="004D3EC0"/>
    <w:rsid w:val="004E00FE"/>
    <w:rsid w:val="004E028A"/>
    <w:rsid w:val="004E0E2C"/>
    <w:rsid w:val="004E3187"/>
    <w:rsid w:val="004E52CA"/>
    <w:rsid w:val="004E53FD"/>
    <w:rsid w:val="004E64DB"/>
    <w:rsid w:val="004E75BC"/>
    <w:rsid w:val="004F376F"/>
    <w:rsid w:val="004F4762"/>
    <w:rsid w:val="004F70AB"/>
    <w:rsid w:val="00500AF9"/>
    <w:rsid w:val="005020A7"/>
    <w:rsid w:val="005037C7"/>
    <w:rsid w:val="00503C96"/>
    <w:rsid w:val="00510DD0"/>
    <w:rsid w:val="0051146C"/>
    <w:rsid w:val="00520E30"/>
    <w:rsid w:val="00521FD7"/>
    <w:rsid w:val="00523D95"/>
    <w:rsid w:val="00526DFC"/>
    <w:rsid w:val="0052767D"/>
    <w:rsid w:val="00530CAF"/>
    <w:rsid w:val="00531C5B"/>
    <w:rsid w:val="00532C65"/>
    <w:rsid w:val="00532E43"/>
    <w:rsid w:val="005342E3"/>
    <w:rsid w:val="00537B4D"/>
    <w:rsid w:val="00537F6E"/>
    <w:rsid w:val="0054152F"/>
    <w:rsid w:val="005430BE"/>
    <w:rsid w:val="00545BA9"/>
    <w:rsid w:val="0054603E"/>
    <w:rsid w:val="005460DE"/>
    <w:rsid w:val="00547923"/>
    <w:rsid w:val="00553FC2"/>
    <w:rsid w:val="00555263"/>
    <w:rsid w:val="00560F3E"/>
    <w:rsid w:val="005615C4"/>
    <w:rsid w:val="00561947"/>
    <w:rsid w:val="00564421"/>
    <w:rsid w:val="00565260"/>
    <w:rsid w:val="005677D6"/>
    <w:rsid w:val="00573C38"/>
    <w:rsid w:val="00574740"/>
    <w:rsid w:val="0057642F"/>
    <w:rsid w:val="00577430"/>
    <w:rsid w:val="00580329"/>
    <w:rsid w:val="00580B12"/>
    <w:rsid w:val="0058339E"/>
    <w:rsid w:val="00583715"/>
    <w:rsid w:val="00585496"/>
    <w:rsid w:val="00586B3C"/>
    <w:rsid w:val="00590831"/>
    <w:rsid w:val="005949DF"/>
    <w:rsid w:val="00596A1E"/>
    <w:rsid w:val="005A232A"/>
    <w:rsid w:val="005A427C"/>
    <w:rsid w:val="005A52F8"/>
    <w:rsid w:val="005A53C5"/>
    <w:rsid w:val="005A5A88"/>
    <w:rsid w:val="005A78DB"/>
    <w:rsid w:val="005A7AD5"/>
    <w:rsid w:val="005B3266"/>
    <w:rsid w:val="005B7EDD"/>
    <w:rsid w:val="005C054B"/>
    <w:rsid w:val="005C0868"/>
    <w:rsid w:val="005D1699"/>
    <w:rsid w:val="005D28BC"/>
    <w:rsid w:val="005D2A5B"/>
    <w:rsid w:val="005D4499"/>
    <w:rsid w:val="005D4B9F"/>
    <w:rsid w:val="005D4C7D"/>
    <w:rsid w:val="005D6E2B"/>
    <w:rsid w:val="005E132D"/>
    <w:rsid w:val="005E1CBD"/>
    <w:rsid w:val="005E38EC"/>
    <w:rsid w:val="005E4B38"/>
    <w:rsid w:val="005E6350"/>
    <w:rsid w:val="005E7E84"/>
    <w:rsid w:val="005F0B80"/>
    <w:rsid w:val="005F2B44"/>
    <w:rsid w:val="005F52AD"/>
    <w:rsid w:val="005F581B"/>
    <w:rsid w:val="00601825"/>
    <w:rsid w:val="006020BC"/>
    <w:rsid w:val="00602733"/>
    <w:rsid w:val="0060286B"/>
    <w:rsid w:val="00607BB6"/>
    <w:rsid w:val="006131EF"/>
    <w:rsid w:val="00614E7E"/>
    <w:rsid w:val="00616906"/>
    <w:rsid w:val="00620726"/>
    <w:rsid w:val="006223A1"/>
    <w:rsid w:val="00623076"/>
    <w:rsid w:val="006261F7"/>
    <w:rsid w:val="006262C2"/>
    <w:rsid w:val="006270A5"/>
    <w:rsid w:val="00627145"/>
    <w:rsid w:val="00634FC3"/>
    <w:rsid w:val="00636A85"/>
    <w:rsid w:val="00640A94"/>
    <w:rsid w:val="00641B35"/>
    <w:rsid w:val="00642C1C"/>
    <w:rsid w:val="00642DE8"/>
    <w:rsid w:val="00643CC0"/>
    <w:rsid w:val="006450DD"/>
    <w:rsid w:val="006469CD"/>
    <w:rsid w:val="0065275A"/>
    <w:rsid w:val="00653D67"/>
    <w:rsid w:val="00654D9D"/>
    <w:rsid w:val="00655979"/>
    <w:rsid w:val="00656BE9"/>
    <w:rsid w:val="0066046A"/>
    <w:rsid w:val="00661259"/>
    <w:rsid w:val="00661658"/>
    <w:rsid w:val="00664041"/>
    <w:rsid w:val="00667C5E"/>
    <w:rsid w:val="0067202A"/>
    <w:rsid w:val="00672A67"/>
    <w:rsid w:val="00673EC3"/>
    <w:rsid w:val="0067593D"/>
    <w:rsid w:val="00675D16"/>
    <w:rsid w:val="00676AB8"/>
    <w:rsid w:val="00677464"/>
    <w:rsid w:val="00681A5F"/>
    <w:rsid w:val="0068306D"/>
    <w:rsid w:val="00683735"/>
    <w:rsid w:val="00684249"/>
    <w:rsid w:val="0068601F"/>
    <w:rsid w:val="00686ADC"/>
    <w:rsid w:val="00695649"/>
    <w:rsid w:val="00697BDD"/>
    <w:rsid w:val="006A093D"/>
    <w:rsid w:val="006A179B"/>
    <w:rsid w:val="006A1FE0"/>
    <w:rsid w:val="006A207B"/>
    <w:rsid w:val="006A297C"/>
    <w:rsid w:val="006B31E6"/>
    <w:rsid w:val="006B4DA7"/>
    <w:rsid w:val="006C06DE"/>
    <w:rsid w:val="006C3A2C"/>
    <w:rsid w:val="006C569A"/>
    <w:rsid w:val="006C6131"/>
    <w:rsid w:val="006C630E"/>
    <w:rsid w:val="006C7412"/>
    <w:rsid w:val="006C76FE"/>
    <w:rsid w:val="006C7BE3"/>
    <w:rsid w:val="006D05B0"/>
    <w:rsid w:val="006D151E"/>
    <w:rsid w:val="006D5B5F"/>
    <w:rsid w:val="006E0B9F"/>
    <w:rsid w:val="006E26E8"/>
    <w:rsid w:val="006E27AC"/>
    <w:rsid w:val="006E3508"/>
    <w:rsid w:val="006E38CE"/>
    <w:rsid w:val="006E3DBF"/>
    <w:rsid w:val="006F0AC7"/>
    <w:rsid w:val="006F100B"/>
    <w:rsid w:val="006F3BBA"/>
    <w:rsid w:val="006F3C18"/>
    <w:rsid w:val="006F718A"/>
    <w:rsid w:val="007005C1"/>
    <w:rsid w:val="00700AE6"/>
    <w:rsid w:val="007020A9"/>
    <w:rsid w:val="00707001"/>
    <w:rsid w:val="00707DD6"/>
    <w:rsid w:val="00712B46"/>
    <w:rsid w:val="007167DE"/>
    <w:rsid w:val="00717954"/>
    <w:rsid w:val="007179D0"/>
    <w:rsid w:val="00717C46"/>
    <w:rsid w:val="00723F7C"/>
    <w:rsid w:val="007256BF"/>
    <w:rsid w:val="00731200"/>
    <w:rsid w:val="00731ACB"/>
    <w:rsid w:val="00731CEE"/>
    <w:rsid w:val="00731F9A"/>
    <w:rsid w:val="0073299D"/>
    <w:rsid w:val="00734391"/>
    <w:rsid w:val="0073684F"/>
    <w:rsid w:val="0073694D"/>
    <w:rsid w:val="00741838"/>
    <w:rsid w:val="00745DB3"/>
    <w:rsid w:val="007526B1"/>
    <w:rsid w:val="00762F1D"/>
    <w:rsid w:val="0076345D"/>
    <w:rsid w:val="00776F44"/>
    <w:rsid w:val="00777558"/>
    <w:rsid w:val="00780102"/>
    <w:rsid w:val="00784A4F"/>
    <w:rsid w:val="00785D69"/>
    <w:rsid w:val="0078675D"/>
    <w:rsid w:val="007940F2"/>
    <w:rsid w:val="0079423E"/>
    <w:rsid w:val="0079475C"/>
    <w:rsid w:val="00797D97"/>
    <w:rsid w:val="00797DCA"/>
    <w:rsid w:val="007A5912"/>
    <w:rsid w:val="007A7B34"/>
    <w:rsid w:val="007B3E96"/>
    <w:rsid w:val="007B4516"/>
    <w:rsid w:val="007B4BD0"/>
    <w:rsid w:val="007B6BE8"/>
    <w:rsid w:val="007B70BB"/>
    <w:rsid w:val="007C07A1"/>
    <w:rsid w:val="007D2757"/>
    <w:rsid w:val="007D2A92"/>
    <w:rsid w:val="007D4DE1"/>
    <w:rsid w:val="007D5879"/>
    <w:rsid w:val="007D6255"/>
    <w:rsid w:val="007D6970"/>
    <w:rsid w:val="007D6F7F"/>
    <w:rsid w:val="007E29F2"/>
    <w:rsid w:val="007E5BDC"/>
    <w:rsid w:val="007E605C"/>
    <w:rsid w:val="007F0D76"/>
    <w:rsid w:val="007F3A08"/>
    <w:rsid w:val="007F4024"/>
    <w:rsid w:val="007F6130"/>
    <w:rsid w:val="00802084"/>
    <w:rsid w:val="00804316"/>
    <w:rsid w:val="0080555B"/>
    <w:rsid w:val="008058F5"/>
    <w:rsid w:val="00805DEE"/>
    <w:rsid w:val="00813CB9"/>
    <w:rsid w:val="00817CBA"/>
    <w:rsid w:val="00821A1A"/>
    <w:rsid w:val="00822136"/>
    <w:rsid w:val="00827476"/>
    <w:rsid w:val="008317CC"/>
    <w:rsid w:val="0083710B"/>
    <w:rsid w:val="00840AD7"/>
    <w:rsid w:val="00843838"/>
    <w:rsid w:val="00844998"/>
    <w:rsid w:val="00847C47"/>
    <w:rsid w:val="00847C82"/>
    <w:rsid w:val="008514FD"/>
    <w:rsid w:val="00851CE5"/>
    <w:rsid w:val="00854850"/>
    <w:rsid w:val="00854F1E"/>
    <w:rsid w:val="0085569D"/>
    <w:rsid w:val="00857042"/>
    <w:rsid w:val="00857563"/>
    <w:rsid w:val="008626F9"/>
    <w:rsid w:val="00862C0E"/>
    <w:rsid w:val="008646AF"/>
    <w:rsid w:val="00864CE7"/>
    <w:rsid w:val="00865002"/>
    <w:rsid w:val="00866878"/>
    <w:rsid w:val="00870F25"/>
    <w:rsid w:val="00871C5C"/>
    <w:rsid w:val="00873698"/>
    <w:rsid w:val="008762CD"/>
    <w:rsid w:val="0088118A"/>
    <w:rsid w:val="0088150F"/>
    <w:rsid w:val="008839A7"/>
    <w:rsid w:val="00885845"/>
    <w:rsid w:val="00891DDD"/>
    <w:rsid w:val="00892B45"/>
    <w:rsid w:val="00892B72"/>
    <w:rsid w:val="00896BB2"/>
    <w:rsid w:val="008A145C"/>
    <w:rsid w:val="008A16F1"/>
    <w:rsid w:val="008A1C54"/>
    <w:rsid w:val="008A1D63"/>
    <w:rsid w:val="008A271F"/>
    <w:rsid w:val="008A4A53"/>
    <w:rsid w:val="008A4CC7"/>
    <w:rsid w:val="008B03AC"/>
    <w:rsid w:val="008B4542"/>
    <w:rsid w:val="008B4F57"/>
    <w:rsid w:val="008B5CEA"/>
    <w:rsid w:val="008B73A2"/>
    <w:rsid w:val="008C0E54"/>
    <w:rsid w:val="008C5B8E"/>
    <w:rsid w:val="008C5FE5"/>
    <w:rsid w:val="008C7F60"/>
    <w:rsid w:val="008D2BA7"/>
    <w:rsid w:val="008D3A8E"/>
    <w:rsid w:val="008D3EB9"/>
    <w:rsid w:val="008D4654"/>
    <w:rsid w:val="008D732E"/>
    <w:rsid w:val="008E1C20"/>
    <w:rsid w:val="008E336C"/>
    <w:rsid w:val="008E6DAE"/>
    <w:rsid w:val="008E7EB1"/>
    <w:rsid w:val="008F1525"/>
    <w:rsid w:val="008F395E"/>
    <w:rsid w:val="008F40CE"/>
    <w:rsid w:val="008F68C7"/>
    <w:rsid w:val="008F73BD"/>
    <w:rsid w:val="009031BC"/>
    <w:rsid w:val="0090335A"/>
    <w:rsid w:val="00903463"/>
    <w:rsid w:val="00904B4D"/>
    <w:rsid w:val="00907C16"/>
    <w:rsid w:val="009100EA"/>
    <w:rsid w:val="00910566"/>
    <w:rsid w:val="00923555"/>
    <w:rsid w:val="009270BC"/>
    <w:rsid w:val="00934D75"/>
    <w:rsid w:val="00935C95"/>
    <w:rsid w:val="009372A0"/>
    <w:rsid w:val="0094022E"/>
    <w:rsid w:val="00941C7B"/>
    <w:rsid w:val="00944663"/>
    <w:rsid w:val="00947D58"/>
    <w:rsid w:val="00947FD5"/>
    <w:rsid w:val="00954E2B"/>
    <w:rsid w:val="00954EC7"/>
    <w:rsid w:val="00957304"/>
    <w:rsid w:val="00962B90"/>
    <w:rsid w:val="009649E8"/>
    <w:rsid w:val="00966913"/>
    <w:rsid w:val="00967BDE"/>
    <w:rsid w:val="00970B4C"/>
    <w:rsid w:val="009720A2"/>
    <w:rsid w:val="00973E93"/>
    <w:rsid w:val="00975242"/>
    <w:rsid w:val="00976A5D"/>
    <w:rsid w:val="00983CFF"/>
    <w:rsid w:val="0098522D"/>
    <w:rsid w:val="00992AD7"/>
    <w:rsid w:val="009967DB"/>
    <w:rsid w:val="009A3D5F"/>
    <w:rsid w:val="009B200F"/>
    <w:rsid w:val="009B2BFC"/>
    <w:rsid w:val="009B3DF1"/>
    <w:rsid w:val="009B4D5A"/>
    <w:rsid w:val="009B5271"/>
    <w:rsid w:val="009B7F56"/>
    <w:rsid w:val="009C0A32"/>
    <w:rsid w:val="009C38DD"/>
    <w:rsid w:val="009C3AD8"/>
    <w:rsid w:val="009C434C"/>
    <w:rsid w:val="009C4C3D"/>
    <w:rsid w:val="009D0BEF"/>
    <w:rsid w:val="009D5835"/>
    <w:rsid w:val="009D7D41"/>
    <w:rsid w:val="009E0213"/>
    <w:rsid w:val="009E06E7"/>
    <w:rsid w:val="009F121F"/>
    <w:rsid w:val="009F1289"/>
    <w:rsid w:val="009F1BCD"/>
    <w:rsid w:val="009F4B11"/>
    <w:rsid w:val="009F5802"/>
    <w:rsid w:val="00A01A0A"/>
    <w:rsid w:val="00A0605A"/>
    <w:rsid w:val="00A07FF3"/>
    <w:rsid w:val="00A12B98"/>
    <w:rsid w:val="00A135B0"/>
    <w:rsid w:val="00A14786"/>
    <w:rsid w:val="00A14A37"/>
    <w:rsid w:val="00A25130"/>
    <w:rsid w:val="00A254E0"/>
    <w:rsid w:val="00A264DB"/>
    <w:rsid w:val="00A27A9B"/>
    <w:rsid w:val="00A27D58"/>
    <w:rsid w:val="00A30013"/>
    <w:rsid w:val="00A34638"/>
    <w:rsid w:val="00A34E02"/>
    <w:rsid w:val="00A35892"/>
    <w:rsid w:val="00A35D00"/>
    <w:rsid w:val="00A36D3B"/>
    <w:rsid w:val="00A3711C"/>
    <w:rsid w:val="00A41EBA"/>
    <w:rsid w:val="00A42F02"/>
    <w:rsid w:val="00A45C95"/>
    <w:rsid w:val="00A47B92"/>
    <w:rsid w:val="00A5021B"/>
    <w:rsid w:val="00A508E9"/>
    <w:rsid w:val="00A628BE"/>
    <w:rsid w:val="00A62A63"/>
    <w:rsid w:val="00A74349"/>
    <w:rsid w:val="00A751CB"/>
    <w:rsid w:val="00A76832"/>
    <w:rsid w:val="00A772B1"/>
    <w:rsid w:val="00A80AED"/>
    <w:rsid w:val="00A822F0"/>
    <w:rsid w:val="00A8365C"/>
    <w:rsid w:val="00A839F5"/>
    <w:rsid w:val="00A90720"/>
    <w:rsid w:val="00A9138D"/>
    <w:rsid w:val="00A967A5"/>
    <w:rsid w:val="00AA17CF"/>
    <w:rsid w:val="00AA5758"/>
    <w:rsid w:val="00AB4AD6"/>
    <w:rsid w:val="00AB7994"/>
    <w:rsid w:val="00AB7E13"/>
    <w:rsid w:val="00AC2BCE"/>
    <w:rsid w:val="00AC36EA"/>
    <w:rsid w:val="00AC6D94"/>
    <w:rsid w:val="00AD09DB"/>
    <w:rsid w:val="00AD1347"/>
    <w:rsid w:val="00AD18B3"/>
    <w:rsid w:val="00AD24CA"/>
    <w:rsid w:val="00AD510B"/>
    <w:rsid w:val="00AE1FE8"/>
    <w:rsid w:val="00AE4A22"/>
    <w:rsid w:val="00AE58D7"/>
    <w:rsid w:val="00AF1A9A"/>
    <w:rsid w:val="00AF1B9E"/>
    <w:rsid w:val="00AF2F09"/>
    <w:rsid w:val="00AF67A1"/>
    <w:rsid w:val="00B0001B"/>
    <w:rsid w:val="00B01880"/>
    <w:rsid w:val="00B01AFA"/>
    <w:rsid w:val="00B0322E"/>
    <w:rsid w:val="00B03247"/>
    <w:rsid w:val="00B03970"/>
    <w:rsid w:val="00B076CD"/>
    <w:rsid w:val="00B12FEF"/>
    <w:rsid w:val="00B20F55"/>
    <w:rsid w:val="00B22520"/>
    <w:rsid w:val="00B22CE0"/>
    <w:rsid w:val="00B25841"/>
    <w:rsid w:val="00B25C28"/>
    <w:rsid w:val="00B25F58"/>
    <w:rsid w:val="00B26688"/>
    <w:rsid w:val="00B270C2"/>
    <w:rsid w:val="00B27847"/>
    <w:rsid w:val="00B30D56"/>
    <w:rsid w:val="00B35C65"/>
    <w:rsid w:val="00B37B83"/>
    <w:rsid w:val="00B433CB"/>
    <w:rsid w:val="00B4381F"/>
    <w:rsid w:val="00B44B73"/>
    <w:rsid w:val="00B44F7D"/>
    <w:rsid w:val="00B476AC"/>
    <w:rsid w:val="00B51E21"/>
    <w:rsid w:val="00B52182"/>
    <w:rsid w:val="00B53FE7"/>
    <w:rsid w:val="00B5659B"/>
    <w:rsid w:val="00B60945"/>
    <w:rsid w:val="00B6257B"/>
    <w:rsid w:val="00B6294A"/>
    <w:rsid w:val="00B63538"/>
    <w:rsid w:val="00B63CDA"/>
    <w:rsid w:val="00B67094"/>
    <w:rsid w:val="00B7033F"/>
    <w:rsid w:val="00B71970"/>
    <w:rsid w:val="00B71DB9"/>
    <w:rsid w:val="00B71E54"/>
    <w:rsid w:val="00B73E1F"/>
    <w:rsid w:val="00B77C6E"/>
    <w:rsid w:val="00B800FD"/>
    <w:rsid w:val="00B86949"/>
    <w:rsid w:val="00B879A7"/>
    <w:rsid w:val="00B977E7"/>
    <w:rsid w:val="00BA185B"/>
    <w:rsid w:val="00BA4A62"/>
    <w:rsid w:val="00BA5EFD"/>
    <w:rsid w:val="00BA6693"/>
    <w:rsid w:val="00BB03D2"/>
    <w:rsid w:val="00BB05B7"/>
    <w:rsid w:val="00BB1E88"/>
    <w:rsid w:val="00BC14E3"/>
    <w:rsid w:val="00BC16B4"/>
    <w:rsid w:val="00BC2BA4"/>
    <w:rsid w:val="00BC35AD"/>
    <w:rsid w:val="00BC4067"/>
    <w:rsid w:val="00BC56F3"/>
    <w:rsid w:val="00BC586E"/>
    <w:rsid w:val="00BC6261"/>
    <w:rsid w:val="00BD2A00"/>
    <w:rsid w:val="00BD3704"/>
    <w:rsid w:val="00BD49AB"/>
    <w:rsid w:val="00BE17BC"/>
    <w:rsid w:val="00BE3A65"/>
    <w:rsid w:val="00BE5C8F"/>
    <w:rsid w:val="00BE7AF8"/>
    <w:rsid w:val="00BF44D9"/>
    <w:rsid w:val="00C0128F"/>
    <w:rsid w:val="00C070A6"/>
    <w:rsid w:val="00C0791E"/>
    <w:rsid w:val="00C13043"/>
    <w:rsid w:val="00C14071"/>
    <w:rsid w:val="00C14622"/>
    <w:rsid w:val="00C148FC"/>
    <w:rsid w:val="00C15065"/>
    <w:rsid w:val="00C160E1"/>
    <w:rsid w:val="00C17537"/>
    <w:rsid w:val="00C26D3E"/>
    <w:rsid w:val="00C30379"/>
    <w:rsid w:val="00C3101D"/>
    <w:rsid w:val="00C324A5"/>
    <w:rsid w:val="00C36C86"/>
    <w:rsid w:val="00C375E7"/>
    <w:rsid w:val="00C378B8"/>
    <w:rsid w:val="00C37C1A"/>
    <w:rsid w:val="00C41705"/>
    <w:rsid w:val="00C41C28"/>
    <w:rsid w:val="00C451DF"/>
    <w:rsid w:val="00C45EB2"/>
    <w:rsid w:val="00C46563"/>
    <w:rsid w:val="00C465BB"/>
    <w:rsid w:val="00C47EFF"/>
    <w:rsid w:val="00C51B5A"/>
    <w:rsid w:val="00C51C4B"/>
    <w:rsid w:val="00C5277D"/>
    <w:rsid w:val="00C5368D"/>
    <w:rsid w:val="00C53C60"/>
    <w:rsid w:val="00C548AE"/>
    <w:rsid w:val="00C57EEA"/>
    <w:rsid w:val="00C606B7"/>
    <w:rsid w:val="00C60D87"/>
    <w:rsid w:val="00C62CF9"/>
    <w:rsid w:val="00C6463A"/>
    <w:rsid w:val="00C6487D"/>
    <w:rsid w:val="00C735B8"/>
    <w:rsid w:val="00C752C3"/>
    <w:rsid w:val="00C755FD"/>
    <w:rsid w:val="00C76A56"/>
    <w:rsid w:val="00C76E91"/>
    <w:rsid w:val="00C77ACF"/>
    <w:rsid w:val="00C820D6"/>
    <w:rsid w:val="00C832A9"/>
    <w:rsid w:val="00C847FA"/>
    <w:rsid w:val="00C85329"/>
    <w:rsid w:val="00C86E13"/>
    <w:rsid w:val="00C91BA4"/>
    <w:rsid w:val="00C95F4C"/>
    <w:rsid w:val="00CA1B81"/>
    <w:rsid w:val="00CA61C7"/>
    <w:rsid w:val="00CA6EF1"/>
    <w:rsid w:val="00CB0812"/>
    <w:rsid w:val="00CB2F5C"/>
    <w:rsid w:val="00CB60C7"/>
    <w:rsid w:val="00CB72CF"/>
    <w:rsid w:val="00CC01DF"/>
    <w:rsid w:val="00CC0997"/>
    <w:rsid w:val="00CC2054"/>
    <w:rsid w:val="00CC20AC"/>
    <w:rsid w:val="00CC5D76"/>
    <w:rsid w:val="00CC6F2E"/>
    <w:rsid w:val="00CD021E"/>
    <w:rsid w:val="00CD6FA6"/>
    <w:rsid w:val="00CE2C04"/>
    <w:rsid w:val="00CE6038"/>
    <w:rsid w:val="00CE7FA6"/>
    <w:rsid w:val="00CF081C"/>
    <w:rsid w:val="00CF17E6"/>
    <w:rsid w:val="00D01643"/>
    <w:rsid w:val="00D0164D"/>
    <w:rsid w:val="00D01EA0"/>
    <w:rsid w:val="00D03245"/>
    <w:rsid w:val="00D04A5D"/>
    <w:rsid w:val="00D04D30"/>
    <w:rsid w:val="00D06781"/>
    <w:rsid w:val="00D12611"/>
    <w:rsid w:val="00D1321D"/>
    <w:rsid w:val="00D1427D"/>
    <w:rsid w:val="00D14E6E"/>
    <w:rsid w:val="00D202ED"/>
    <w:rsid w:val="00D20DD9"/>
    <w:rsid w:val="00D26243"/>
    <w:rsid w:val="00D31762"/>
    <w:rsid w:val="00D31835"/>
    <w:rsid w:val="00D374F1"/>
    <w:rsid w:val="00D409B2"/>
    <w:rsid w:val="00D40C50"/>
    <w:rsid w:val="00D4212F"/>
    <w:rsid w:val="00D45748"/>
    <w:rsid w:val="00D51848"/>
    <w:rsid w:val="00D54F2D"/>
    <w:rsid w:val="00D60E9A"/>
    <w:rsid w:val="00D636DB"/>
    <w:rsid w:val="00D6392D"/>
    <w:rsid w:val="00D67A08"/>
    <w:rsid w:val="00D72E27"/>
    <w:rsid w:val="00D74FBC"/>
    <w:rsid w:val="00D75F7E"/>
    <w:rsid w:val="00D828F6"/>
    <w:rsid w:val="00D87FF8"/>
    <w:rsid w:val="00D908A5"/>
    <w:rsid w:val="00D91839"/>
    <w:rsid w:val="00D9310D"/>
    <w:rsid w:val="00D956EF"/>
    <w:rsid w:val="00DA109D"/>
    <w:rsid w:val="00DA120A"/>
    <w:rsid w:val="00DA23F2"/>
    <w:rsid w:val="00DA5A7A"/>
    <w:rsid w:val="00DA7985"/>
    <w:rsid w:val="00DB1D27"/>
    <w:rsid w:val="00DB216D"/>
    <w:rsid w:val="00DB4670"/>
    <w:rsid w:val="00DB5566"/>
    <w:rsid w:val="00DB5AD6"/>
    <w:rsid w:val="00DC0AD4"/>
    <w:rsid w:val="00DC16E1"/>
    <w:rsid w:val="00DC2456"/>
    <w:rsid w:val="00DC4CED"/>
    <w:rsid w:val="00DC781A"/>
    <w:rsid w:val="00DD30AA"/>
    <w:rsid w:val="00DF2487"/>
    <w:rsid w:val="00DF33A6"/>
    <w:rsid w:val="00E025B4"/>
    <w:rsid w:val="00E02A5E"/>
    <w:rsid w:val="00E054FD"/>
    <w:rsid w:val="00E06C3F"/>
    <w:rsid w:val="00E104B7"/>
    <w:rsid w:val="00E10D6E"/>
    <w:rsid w:val="00E14A36"/>
    <w:rsid w:val="00E155EA"/>
    <w:rsid w:val="00E1683D"/>
    <w:rsid w:val="00E200D3"/>
    <w:rsid w:val="00E257AE"/>
    <w:rsid w:val="00E25AE8"/>
    <w:rsid w:val="00E25F00"/>
    <w:rsid w:val="00E300CC"/>
    <w:rsid w:val="00E30134"/>
    <w:rsid w:val="00E30395"/>
    <w:rsid w:val="00E352DB"/>
    <w:rsid w:val="00E371EC"/>
    <w:rsid w:val="00E37F01"/>
    <w:rsid w:val="00E40FE1"/>
    <w:rsid w:val="00E41140"/>
    <w:rsid w:val="00E42133"/>
    <w:rsid w:val="00E43D1C"/>
    <w:rsid w:val="00E46371"/>
    <w:rsid w:val="00E4779B"/>
    <w:rsid w:val="00E56146"/>
    <w:rsid w:val="00E564B4"/>
    <w:rsid w:val="00E6071F"/>
    <w:rsid w:val="00E60872"/>
    <w:rsid w:val="00E609F2"/>
    <w:rsid w:val="00E616EC"/>
    <w:rsid w:val="00E62D86"/>
    <w:rsid w:val="00E63AB3"/>
    <w:rsid w:val="00E667A9"/>
    <w:rsid w:val="00E674B6"/>
    <w:rsid w:val="00E73A89"/>
    <w:rsid w:val="00E748FE"/>
    <w:rsid w:val="00E74D54"/>
    <w:rsid w:val="00E762EF"/>
    <w:rsid w:val="00E76896"/>
    <w:rsid w:val="00E81101"/>
    <w:rsid w:val="00E8135E"/>
    <w:rsid w:val="00E81BF7"/>
    <w:rsid w:val="00E87AF3"/>
    <w:rsid w:val="00E94641"/>
    <w:rsid w:val="00E95993"/>
    <w:rsid w:val="00E95A1E"/>
    <w:rsid w:val="00E964B3"/>
    <w:rsid w:val="00E96D2D"/>
    <w:rsid w:val="00EA3D60"/>
    <w:rsid w:val="00EA70CD"/>
    <w:rsid w:val="00EB5593"/>
    <w:rsid w:val="00EB5BC8"/>
    <w:rsid w:val="00EB635D"/>
    <w:rsid w:val="00EB7BAA"/>
    <w:rsid w:val="00EC3549"/>
    <w:rsid w:val="00ED0637"/>
    <w:rsid w:val="00ED3A82"/>
    <w:rsid w:val="00ED754C"/>
    <w:rsid w:val="00EE42C4"/>
    <w:rsid w:val="00EE6E0A"/>
    <w:rsid w:val="00EF0192"/>
    <w:rsid w:val="00EF0499"/>
    <w:rsid w:val="00EF1950"/>
    <w:rsid w:val="00EF41DF"/>
    <w:rsid w:val="00EF42F9"/>
    <w:rsid w:val="00F000BE"/>
    <w:rsid w:val="00F00F5C"/>
    <w:rsid w:val="00F01C20"/>
    <w:rsid w:val="00F0566D"/>
    <w:rsid w:val="00F067E2"/>
    <w:rsid w:val="00F07520"/>
    <w:rsid w:val="00F1435E"/>
    <w:rsid w:val="00F15069"/>
    <w:rsid w:val="00F15556"/>
    <w:rsid w:val="00F171BA"/>
    <w:rsid w:val="00F23BC0"/>
    <w:rsid w:val="00F24F2E"/>
    <w:rsid w:val="00F265B3"/>
    <w:rsid w:val="00F27792"/>
    <w:rsid w:val="00F355E9"/>
    <w:rsid w:val="00F36167"/>
    <w:rsid w:val="00F3639C"/>
    <w:rsid w:val="00F4453D"/>
    <w:rsid w:val="00F44A8A"/>
    <w:rsid w:val="00F45E8C"/>
    <w:rsid w:val="00F50673"/>
    <w:rsid w:val="00F53DB5"/>
    <w:rsid w:val="00F55FA9"/>
    <w:rsid w:val="00F561BF"/>
    <w:rsid w:val="00F574D7"/>
    <w:rsid w:val="00F60935"/>
    <w:rsid w:val="00F6099E"/>
    <w:rsid w:val="00F62B22"/>
    <w:rsid w:val="00F63EF8"/>
    <w:rsid w:val="00F64806"/>
    <w:rsid w:val="00F664B5"/>
    <w:rsid w:val="00F71A0A"/>
    <w:rsid w:val="00F72160"/>
    <w:rsid w:val="00F7218A"/>
    <w:rsid w:val="00F73683"/>
    <w:rsid w:val="00F73955"/>
    <w:rsid w:val="00F74D71"/>
    <w:rsid w:val="00F764F1"/>
    <w:rsid w:val="00F76B49"/>
    <w:rsid w:val="00F771BF"/>
    <w:rsid w:val="00F778F5"/>
    <w:rsid w:val="00F77972"/>
    <w:rsid w:val="00F80183"/>
    <w:rsid w:val="00F81C83"/>
    <w:rsid w:val="00F83DAD"/>
    <w:rsid w:val="00F84451"/>
    <w:rsid w:val="00F85712"/>
    <w:rsid w:val="00F8617A"/>
    <w:rsid w:val="00F86910"/>
    <w:rsid w:val="00F90222"/>
    <w:rsid w:val="00F92C59"/>
    <w:rsid w:val="00F958B4"/>
    <w:rsid w:val="00FA068A"/>
    <w:rsid w:val="00FA0693"/>
    <w:rsid w:val="00FA493E"/>
    <w:rsid w:val="00FA65EA"/>
    <w:rsid w:val="00FB2FDE"/>
    <w:rsid w:val="00FC4990"/>
    <w:rsid w:val="00FC4A06"/>
    <w:rsid w:val="00FC6415"/>
    <w:rsid w:val="00FD0610"/>
    <w:rsid w:val="00FD1FAC"/>
    <w:rsid w:val="00FD20FF"/>
    <w:rsid w:val="00FD5CF5"/>
    <w:rsid w:val="00FD64BB"/>
    <w:rsid w:val="00FE3D17"/>
    <w:rsid w:val="00FF2703"/>
    <w:rsid w:val="00FF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D67B92"/>
  <w15:chartTrackingRefBased/>
  <w15:docId w15:val="{4D1A8167-EB3A-4E98-AFC2-3CB66512A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7412"/>
    <w:pPr>
      <w:widowControl w:val="0"/>
      <w:spacing w:line="312" w:lineRule="auto"/>
      <w:ind w:firstLine="420"/>
      <w:jc w:val="both"/>
    </w:pPr>
    <w:rPr>
      <w:rFonts w:cs="宋体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C832A9"/>
    <w:pPr>
      <w:keepNext/>
      <w:keepLines/>
      <w:tabs>
        <w:tab w:val="left" w:pos="425"/>
      </w:tabs>
      <w:spacing w:before="120" w:after="120" w:line="360" w:lineRule="auto"/>
      <w:ind w:left="425" w:hanging="425"/>
      <w:jc w:val="left"/>
      <w:outlineLvl w:val="0"/>
    </w:pPr>
    <w:rPr>
      <w:rFonts w:cs="Times New Roman"/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9"/>
    <w:qFormat/>
    <w:rsid w:val="00C832A9"/>
    <w:pPr>
      <w:keepNext/>
      <w:keepLines/>
      <w:tabs>
        <w:tab w:val="left" w:pos="567"/>
      </w:tabs>
      <w:spacing w:before="120" w:after="120" w:line="360" w:lineRule="auto"/>
      <w:ind w:left="567" w:hanging="567"/>
      <w:outlineLvl w:val="1"/>
    </w:pPr>
    <w:rPr>
      <w:rFonts w:ascii="宋体" w:hAnsi="宋体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9"/>
    <w:qFormat/>
    <w:rsid w:val="00C832A9"/>
    <w:pPr>
      <w:keepNext/>
      <w:keepLines/>
      <w:tabs>
        <w:tab w:val="left" w:pos="709"/>
      </w:tabs>
      <w:spacing w:line="480" w:lineRule="auto"/>
      <w:ind w:left="709" w:hanging="709"/>
      <w:outlineLvl w:val="2"/>
    </w:pPr>
    <w:rPr>
      <w:rFonts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C832A9"/>
    <w:pPr>
      <w:keepNext/>
      <w:keepLines/>
      <w:tabs>
        <w:tab w:val="left" w:pos="851"/>
      </w:tabs>
      <w:spacing w:before="120" w:after="120" w:line="360" w:lineRule="auto"/>
      <w:ind w:left="851" w:hanging="851"/>
      <w:outlineLvl w:val="3"/>
    </w:pPr>
    <w:rPr>
      <w:rFonts w:ascii="宋体" w:hAnsi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rsid w:val="00C832A9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9"/>
    <w:rsid w:val="00C832A9"/>
    <w:rPr>
      <w:rFonts w:ascii="宋体" w:hAnsi="宋体" w:cs="宋体"/>
      <w:b/>
      <w:bCs/>
      <w:sz w:val="32"/>
      <w:szCs w:val="32"/>
    </w:rPr>
  </w:style>
  <w:style w:type="character" w:customStyle="1" w:styleId="3Char">
    <w:name w:val="标题 3 Char"/>
    <w:link w:val="30"/>
    <w:uiPriority w:val="99"/>
    <w:rsid w:val="00C832A9"/>
    <w:rPr>
      <w:rFonts w:cs="Times New Roman"/>
      <w:b/>
      <w:bCs/>
      <w:sz w:val="32"/>
      <w:szCs w:val="32"/>
    </w:rPr>
  </w:style>
  <w:style w:type="character" w:customStyle="1" w:styleId="4Char">
    <w:name w:val="标题 4 Char"/>
    <w:link w:val="4"/>
    <w:uiPriority w:val="99"/>
    <w:rsid w:val="00C832A9"/>
    <w:rPr>
      <w:rFonts w:ascii="宋体" w:hAnsi="宋体" w:cs="宋体"/>
      <w:b/>
      <w:bCs/>
      <w:sz w:val="28"/>
      <w:szCs w:val="28"/>
    </w:rPr>
  </w:style>
  <w:style w:type="character" w:customStyle="1" w:styleId="DocumentMapChar">
    <w:name w:val="Document Map Char"/>
    <w:link w:val="10"/>
    <w:uiPriority w:val="99"/>
    <w:rsid w:val="00C832A9"/>
    <w:rPr>
      <w:rFonts w:ascii="Tahoma" w:cs="Tahoma"/>
      <w:sz w:val="18"/>
      <w:szCs w:val="18"/>
    </w:rPr>
  </w:style>
  <w:style w:type="character" w:styleId="a3">
    <w:name w:val="Hyperlink"/>
    <w:uiPriority w:val="99"/>
    <w:rsid w:val="00C832A9"/>
    <w:rPr>
      <w:color w:val="0000FF"/>
      <w:u w:val="single"/>
    </w:rPr>
  </w:style>
  <w:style w:type="character" w:customStyle="1" w:styleId="Heading2Char1">
    <w:name w:val="Heading 2 Char1"/>
    <w:uiPriority w:val="9"/>
    <w:semiHidden/>
    <w:rsid w:val="00C832A9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4Char1">
    <w:name w:val="Heading 4 Char1"/>
    <w:uiPriority w:val="9"/>
    <w:semiHidden/>
    <w:rsid w:val="00C832A9"/>
    <w:rPr>
      <w:rFonts w:ascii="Cambria" w:eastAsia="宋体" w:hAnsi="Cambria" w:cs="Times New Roman"/>
      <w:b/>
      <w:bCs/>
      <w:sz w:val="28"/>
      <w:szCs w:val="28"/>
    </w:rPr>
  </w:style>
  <w:style w:type="paragraph" w:customStyle="1" w:styleId="a4">
    <w:name w:val="题目样式"/>
    <w:basedOn w:val="a"/>
    <w:uiPriority w:val="99"/>
    <w:rsid w:val="00C832A9"/>
    <w:pPr>
      <w:spacing w:beforeLines="100" w:afterLines="100"/>
      <w:jc w:val="center"/>
    </w:pPr>
    <w:rPr>
      <w:rFonts w:ascii="Arial" w:eastAsia="黑体" w:hAnsi="Arial" w:cs="黑体"/>
      <w:sz w:val="36"/>
      <w:szCs w:val="36"/>
    </w:rPr>
  </w:style>
  <w:style w:type="paragraph" w:customStyle="1" w:styleId="a5">
    <w:name w:val="目录标题"/>
    <w:basedOn w:val="a"/>
    <w:uiPriority w:val="99"/>
    <w:rsid w:val="00C832A9"/>
    <w:pPr>
      <w:spacing w:beforeLines="50" w:afterLines="50"/>
      <w:jc w:val="center"/>
    </w:pPr>
    <w:rPr>
      <w:rFonts w:ascii="Arial" w:eastAsia="黑体" w:hAnsi="Arial" w:cs="黑体"/>
      <w:sz w:val="28"/>
      <w:szCs w:val="28"/>
    </w:rPr>
  </w:style>
  <w:style w:type="character" w:customStyle="1" w:styleId="Heading3Char1">
    <w:name w:val="Heading 3 Char1"/>
    <w:uiPriority w:val="9"/>
    <w:semiHidden/>
    <w:rsid w:val="00C832A9"/>
    <w:rPr>
      <w:rFonts w:cs="宋体"/>
      <w:b/>
      <w:bCs/>
      <w:sz w:val="32"/>
      <w:szCs w:val="32"/>
    </w:rPr>
  </w:style>
  <w:style w:type="paragraph" w:customStyle="1" w:styleId="11">
    <w:name w:val="样式1"/>
    <w:basedOn w:val="51"/>
    <w:uiPriority w:val="99"/>
    <w:rsid w:val="00C832A9"/>
    <w:pPr>
      <w:ind w:left="200" w:hanging="200"/>
    </w:pPr>
  </w:style>
  <w:style w:type="paragraph" w:customStyle="1" w:styleId="51">
    <w:name w:val="列表项目符号 51"/>
    <w:basedOn w:val="a"/>
    <w:uiPriority w:val="99"/>
    <w:rsid w:val="00C832A9"/>
    <w:pPr>
      <w:tabs>
        <w:tab w:val="left" w:pos="360"/>
      </w:tabs>
      <w:ind w:left="360" w:hangingChars="200" w:hanging="360"/>
    </w:pPr>
  </w:style>
  <w:style w:type="character" w:customStyle="1" w:styleId="Heading1Char1">
    <w:name w:val="Heading 1 Char1"/>
    <w:uiPriority w:val="9"/>
    <w:rsid w:val="00C832A9"/>
    <w:rPr>
      <w:rFonts w:cs="宋体"/>
      <w:b/>
      <w:bCs/>
      <w:kern w:val="44"/>
      <w:sz w:val="44"/>
      <w:szCs w:val="44"/>
    </w:rPr>
  </w:style>
  <w:style w:type="paragraph" w:styleId="21">
    <w:name w:val="toc 2"/>
    <w:basedOn w:val="a"/>
    <w:next w:val="a"/>
    <w:uiPriority w:val="39"/>
    <w:rsid w:val="00C832A9"/>
    <w:pPr>
      <w:ind w:leftChars="200" w:left="420"/>
    </w:pPr>
  </w:style>
  <w:style w:type="paragraph" w:styleId="31">
    <w:name w:val="toc 3"/>
    <w:basedOn w:val="a"/>
    <w:next w:val="a"/>
    <w:uiPriority w:val="39"/>
    <w:rsid w:val="00C832A9"/>
    <w:pPr>
      <w:ind w:leftChars="400" w:left="840"/>
    </w:pPr>
  </w:style>
  <w:style w:type="paragraph" w:customStyle="1" w:styleId="10">
    <w:name w:val="文档结构图1"/>
    <w:basedOn w:val="a"/>
    <w:link w:val="DocumentMapChar"/>
    <w:uiPriority w:val="99"/>
    <w:rsid w:val="00C832A9"/>
    <w:pPr>
      <w:shd w:val="clear" w:color="auto" w:fill="000080"/>
    </w:pPr>
    <w:rPr>
      <w:rFonts w:ascii="Tahoma" w:cs="Tahoma"/>
      <w:sz w:val="18"/>
      <w:szCs w:val="18"/>
    </w:rPr>
  </w:style>
  <w:style w:type="paragraph" w:styleId="12">
    <w:name w:val="toc 1"/>
    <w:basedOn w:val="a"/>
    <w:next w:val="a"/>
    <w:uiPriority w:val="39"/>
    <w:rsid w:val="00C832A9"/>
  </w:style>
  <w:style w:type="paragraph" w:styleId="a6">
    <w:name w:val="Document Map"/>
    <w:basedOn w:val="a"/>
    <w:link w:val="Char"/>
    <w:uiPriority w:val="99"/>
    <w:semiHidden/>
    <w:unhideWhenUsed/>
    <w:rsid w:val="007256BF"/>
    <w:rPr>
      <w:rFonts w:ascii="Tahoma" w:hAnsi="Tahoma" w:cs="Tahoma"/>
      <w:sz w:val="18"/>
      <w:szCs w:val="18"/>
    </w:rPr>
  </w:style>
  <w:style w:type="character" w:customStyle="1" w:styleId="Char">
    <w:name w:val="文档结构图 Char"/>
    <w:link w:val="a6"/>
    <w:uiPriority w:val="99"/>
    <w:semiHidden/>
    <w:rsid w:val="007256BF"/>
    <w:rPr>
      <w:rFonts w:ascii="Tahoma" w:hAnsi="Tahoma" w:cs="Tahoma"/>
      <w:sz w:val="18"/>
      <w:szCs w:val="18"/>
    </w:rPr>
  </w:style>
  <w:style w:type="paragraph" w:styleId="a7">
    <w:name w:val="header"/>
    <w:basedOn w:val="a"/>
    <w:link w:val="Char0"/>
    <w:unhideWhenUsed/>
    <w:rsid w:val="00AE4A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link w:val="a7"/>
    <w:uiPriority w:val="99"/>
    <w:rsid w:val="00AE4A22"/>
    <w:rPr>
      <w:rFonts w:cs="宋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E4A2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link w:val="a8"/>
    <w:uiPriority w:val="99"/>
    <w:rsid w:val="00AE4A22"/>
    <w:rPr>
      <w:rFonts w:cs="宋体"/>
      <w:sz w:val="18"/>
      <w:szCs w:val="18"/>
    </w:rPr>
  </w:style>
  <w:style w:type="paragraph" w:styleId="a9">
    <w:name w:val="caption"/>
    <w:basedOn w:val="a"/>
    <w:next w:val="a"/>
    <w:link w:val="Char2"/>
    <w:unhideWhenUsed/>
    <w:qFormat/>
    <w:rsid w:val="002B0DDB"/>
    <w:rPr>
      <w:rFonts w:ascii="Cambria" w:eastAsia="黑体" w:hAnsi="Cambria" w:cs="Times New Roman"/>
      <w:sz w:val="20"/>
      <w:szCs w:val="20"/>
    </w:rPr>
  </w:style>
  <w:style w:type="paragraph" w:styleId="aa">
    <w:name w:val="List Paragraph"/>
    <w:basedOn w:val="a"/>
    <w:link w:val="Char3"/>
    <w:uiPriority w:val="34"/>
    <w:qFormat/>
    <w:rsid w:val="001868B7"/>
    <w:pPr>
      <w:ind w:firstLineChars="200" w:firstLine="200"/>
    </w:pPr>
  </w:style>
  <w:style w:type="table" w:styleId="ab">
    <w:name w:val="Table Grid"/>
    <w:basedOn w:val="a1"/>
    <w:uiPriority w:val="59"/>
    <w:rsid w:val="00161D85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">
    <w:name w:val="样式2"/>
    <w:uiPriority w:val="99"/>
    <w:rsid w:val="001B0BEA"/>
    <w:pPr>
      <w:numPr>
        <w:numId w:val="3"/>
      </w:numPr>
    </w:pPr>
  </w:style>
  <w:style w:type="numbering" w:customStyle="1" w:styleId="3">
    <w:name w:val="样式3"/>
    <w:uiPriority w:val="99"/>
    <w:rsid w:val="00393929"/>
    <w:pPr>
      <w:numPr>
        <w:numId w:val="5"/>
      </w:numPr>
    </w:pPr>
  </w:style>
  <w:style w:type="paragraph" w:styleId="ac">
    <w:name w:val="Balloon Text"/>
    <w:basedOn w:val="a"/>
    <w:link w:val="Char4"/>
    <w:uiPriority w:val="99"/>
    <w:semiHidden/>
    <w:unhideWhenUsed/>
    <w:rsid w:val="00966913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c"/>
    <w:uiPriority w:val="99"/>
    <w:semiHidden/>
    <w:rsid w:val="00966913"/>
    <w:rPr>
      <w:rFonts w:cs="宋体"/>
      <w:kern w:val="2"/>
      <w:sz w:val="18"/>
      <w:szCs w:val="18"/>
    </w:rPr>
  </w:style>
  <w:style w:type="character" w:customStyle="1" w:styleId="Char3">
    <w:name w:val="列出段落 Char"/>
    <w:link w:val="aa"/>
    <w:uiPriority w:val="34"/>
    <w:rsid w:val="00464822"/>
    <w:rPr>
      <w:rFonts w:cs="宋体"/>
      <w:kern w:val="2"/>
      <w:sz w:val="21"/>
      <w:szCs w:val="21"/>
    </w:rPr>
  </w:style>
  <w:style w:type="character" w:customStyle="1" w:styleId="Char2">
    <w:name w:val="题注 Char"/>
    <w:link w:val="a9"/>
    <w:rsid w:val="00464822"/>
    <w:rPr>
      <w:rFonts w:ascii="Cambria" w:eastAsia="黑体" w:hAnsi="Cambria"/>
      <w:kern w:val="2"/>
    </w:rPr>
  </w:style>
  <w:style w:type="character" w:customStyle="1" w:styleId="CharChar">
    <w:name w:val="表格文本 Char Char"/>
    <w:link w:val="ad"/>
    <w:rsid w:val="00464822"/>
    <w:rPr>
      <w:rFonts w:ascii="Arial" w:hAnsi="Arial"/>
      <w:szCs w:val="24"/>
    </w:rPr>
  </w:style>
  <w:style w:type="paragraph" w:customStyle="1" w:styleId="ad">
    <w:name w:val="表格文本"/>
    <w:link w:val="CharChar"/>
    <w:rsid w:val="00464822"/>
    <w:pPr>
      <w:widowControl w:val="0"/>
      <w:adjustRightInd w:val="0"/>
      <w:snapToGrid w:val="0"/>
      <w:spacing w:line="300" w:lineRule="exact"/>
    </w:pPr>
    <w:rPr>
      <w:rFonts w:ascii="Arial" w:hAnsi="Arial"/>
      <w:szCs w:val="24"/>
    </w:rPr>
  </w:style>
  <w:style w:type="paragraph" w:customStyle="1" w:styleId="Default">
    <w:name w:val="Default"/>
    <w:uiPriority w:val="99"/>
    <w:rsid w:val="00464822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e">
    <w:name w:val="Normal (Web)"/>
    <w:basedOn w:val="a"/>
    <w:uiPriority w:val="99"/>
    <w:semiHidden/>
    <w:unhideWhenUsed/>
    <w:rsid w:val="00050705"/>
    <w:pPr>
      <w:widowControl/>
      <w:spacing w:before="100" w:beforeAutospacing="1" w:after="100" w:afterAutospacing="1" w:line="240" w:lineRule="auto"/>
      <w:ind w:firstLine="0"/>
      <w:jc w:val="left"/>
    </w:pPr>
    <w:rPr>
      <w:rFonts w:ascii="宋体" w:hAnsi="宋体"/>
      <w:kern w:val="0"/>
      <w:sz w:val="24"/>
      <w:szCs w:val="24"/>
    </w:rPr>
  </w:style>
  <w:style w:type="character" w:styleId="af">
    <w:name w:val="annotation reference"/>
    <w:basedOn w:val="a0"/>
    <w:uiPriority w:val="99"/>
    <w:semiHidden/>
    <w:unhideWhenUsed/>
    <w:rsid w:val="009C38DD"/>
    <w:rPr>
      <w:sz w:val="21"/>
      <w:szCs w:val="21"/>
    </w:rPr>
  </w:style>
  <w:style w:type="paragraph" w:styleId="af0">
    <w:name w:val="annotation text"/>
    <w:basedOn w:val="a"/>
    <w:link w:val="Char5"/>
    <w:uiPriority w:val="99"/>
    <w:semiHidden/>
    <w:unhideWhenUsed/>
    <w:rsid w:val="009C38DD"/>
    <w:pPr>
      <w:jc w:val="left"/>
    </w:pPr>
  </w:style>
  <w:style w:type="character" w:customStyle="1" w:styleId="Char5">
    <w:name w:val="批注文字 Char"/>
    <w:basedOn w:val="a0"/>
    <w:link w:val="af0"/>
    <w:uiPriority w:val="99"/>
    <w:semiHidden/>
    <w:rsid w:val="009C38DD"/>
    <w:rPr>
      <w:rFonts w:cs="宋体"/>
      <w:kern w:val="2"/>
      <w:sz w:val="21"/>
      <w:szCs w:val="21"/>
    </w:rPr>
  </w:style>
  <w:style w:type="paragraph" w:styleId="af1">
    <w:name w:val="annotation subject"/>
    <w:basedOn w:val="af0"/>
    <w:next w:val="af0"/>
    <w:link w:val="Char6"/>
    <w:uiPriority w:val="99"/>
    <w:semiHidden/>
    <w:unhideWhenUsed/>
    <w:rsid w:val="009C38DD"/>
    <w:rPr>
      <w:b/>
      <w:bCs/>
    </w:rPr>
  </w:style>
  <w:style w:type="character" w:customStyle="1" w:styleId="Char6">
    <w:name w:val="批注主题 Char"/>
    <w:basedOn w:val="Char5"/>
    <w:link w:val="af1"/>
    <w:uiPriority w:val="99"/>
    <w:semiHidden/>
    <w:rsid w:val="009C38DD"/>
    <w:rPr>
      <w:rFonts w:cs="宋体"/>
      <w:b/>
      <w:bCs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2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8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47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8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8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0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0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1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6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19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0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3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5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61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782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38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10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415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avolution.org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avolution.org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code.google.com/p/javastruct/wiki/HowToUseJavaStruc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code.google.com/p/javastruct/wiki/HowToUseJavaStruct" TargetMode="External"/><Relationship Id="rId14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E3D1A-CBE9-4174-ADD5-B790EF3B6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13702</TotalTime>
  <Pages>17</Pages>
  <Words>1368</Words>
  <Characters>7804</Characters>
  <Application>Microsoft Office Word</Application>
  <DocSecurity>0</DocSecurity>
  <Lines>65</Lines>
  <Paragraphs>18</Paragraphs>
  <ScaleCrop>false</ScaleCrop>
  <Company/>
  <LinksUpToDate>false</LinksUpToDate>
  <CharactersWithSpaces>9154</CharactersWithSpaces>
  <SharedDoc>false</SharedDoc>
  <HLinks>
    <vt:vector size="222" baseType="variant">
      <vt:variant>
        <vt:i4>1769534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_Toc484193760</vt:lpwstr>
      </vt:variant>
      <vt:variant>
        <vt:i4>1572926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_Toc484193759</vt:lpwstr>
      </vt:variant>
      <vt:variant>
        <vt:i4>1572926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_Toc484193758</vt:lpwstr>
      </vt:variant>
      <vt:variant>
        <vt:i4>1572926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_Toc484193757</vt:lpwstr>
      </vt:variant>
      <vt:variant>
        <vt:i4>1572926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_Toc484193756</vt:lpwstr>
      </vt:variant>
      <vt:variant>
        <vt:i4>1572926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_Toc484193755</vt:lpwstr>
      </vt:variant>
      <vt:variant>
        <vt:i4>1572926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_Toc484193754</vt:lpwstr>
      </vt:variant>
      <vt:variant>
        <vt:i4>1572926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_Toc484193753</vt:lpwstr>
      </vt:variant>
      <vt:variant>
        <vt:i4>1572926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_Toc484193752</vt:lpwstr>
      </vt:variant>
      <vt:variant>
        <vt:i4>1572926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_Toc484193751</vt:lpwstr>
      </vt:variant>
      <vt:variant>
        <vt:i4>1572926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_Toc484193750</vt:lpwstr>
      </vt:variant>
      <vt:variant>
        <vt:i4>1638462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_Toc484193749</vt:lpwstr>
      </vt:variant>
      <vt:variant>
        <vt:i4>1638462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_Toc484193748</vt:lpwstr>
      </vt:variant>
      <vt:variant>
        <vt:i4>1638462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_Toc484193747</vt:lpwstr>
      </vt:variant>
      <vt:variant>
        <vt:i4>1638462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_Toc484193746</vt:lpwstr>
      </vt:variant>
      <vt:variant>
        <vt:i4>1638462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_Toc484193745</vt:lpwstr>
      </vt:variant>
      <vt:variant>
        <vt:i4>1638462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_Toc484193744</vt:lpwstr>
      </vt:variant>
      <vt:variant>
        <vt:i4>1638462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_Toc484193743</vt:lpwstr>
      </vt:variant>
      <vt:variant>
        <vt:i4>1638462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_Toc484193742</vt:lpwstr>
      </vt:variant>
      <vt:variant>
        <vt:i4>1638462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_Toc484193741</vt:lpwstr>
      </vt:variant>
      <vt:variant>
        <vt:i4>1638462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_Toc484193740</vt:lpwstr>
      </vt:variant>
      <vt:variant>
        <vt:i4>1966142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_Toc484193739</vt:lpwstr>
      </vt:variant>
      <vt:variant>
        <vt:i4>1966142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_Toc484193738</vt:lpwstr>
      </vt:variant>
      <vt:variant>
        <vt:i4>1966142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_Toc484193737</vt:lpwstr>
      </vt:variant>
      <vt:variant>
        <vt:i4>1966142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_Toc484193736</vt:lpwstr>
      </vt:variant>
      <vt:variant>
        <vt:i4>1966142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_Toc484193735</vt:lpwstr>
      </vt:variant>
      <vt:variant>
        <vt:i4>1966142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_Toc484193734</vt:lpwstr>
      </vt:variant>
      <vt:variant>
        <vt:i4>1966142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_Toc484193733</vt:lpwstr>
      </vt:variant>
      <vt:variant>
        <vt:i4>1966142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_Toc484193732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_Toc484193731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_Toc484193730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_Toc484193729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_Toc484193728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_Toc484193727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_Toc484193726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_Toc484193725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_Toc484193724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题目格式</dc:title>
  <dc:subject/>
  <dc:creator>hp</dc:creator>
  <cp:keywords/>
  <cp:lastModifiedBy>zcj</cp:lastModifiedBy>
  <cp:revision>451</cp:revision>
  <cp:lastPrinted>2017-05-15T08:21:00Z</cp:lastPrinted>
  <dcterms:created xsi:type="dcterms:W3CDTF">2018-01-08T03:53:00Z</dcterms:created>
  <dcterms:modified xsi:type="dcterms:W3CDTF">2018-03-22T02:11:00Z</dcterms:modified>
</cp:coreProperties>
</file>